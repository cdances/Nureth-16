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25CA4" w14:textId="50B15F54" w:rsidR="002C10B0" w:rsidRDefault="004D1CE9" w:rsidP="00D02AF6">
      <w:pPr>
        <w:pStyle w:val="Title"/>
      </w:pPr>
      <w:bookmarkStart w:id="0" w:name="_Toc287503134"/>
      <w:r>
        <w:t>CTF RESIDUAL FORMULATION OF SOLID LIQUID COUPLING</w:t>
      </w:r>
      <w:bookmarkEnd w:id="0"/>
    </w:p>
    <w:p w14:paraId="5208E57B" w14:textId="77777777" w:rsidR="002C10B0" w:rsidRDefault="002C10B0" w:rsidP="00D02AF6"/>
    <w:p w14:paraId="00410BDB" w14:textId="77777777" w:rsidR="004D1CE9" w:rsidRDefault="004D1CE9" w:rsidP="00330838">
      <w:pPr>
        <w:jc w:val="center"/>
        <w:rPr>
          <w:lang w:eastAsia="zh-CN"/>
        </w:rPr>
      </w:pPr>
      <w:r>
        <w:rPr>
          <w:lang w:eastAsia="zh-CN"/>
        </w:rPr>
        <w:t>C. Dances</w:t>
      </w:r>
      <w:r>
        <w:rPr>
          <w:vertAlign w:val="superscript"/>
        </w:rPr>
        <w:t>1</w:t>
      </w:r>
      <w:r>
        <w:t xml:space="preserve">, </w:t>
      </w:r>
      <w:r>
        <w:rPr>
          <w:lang w:eastAsia="zh-CN"/>
        </w:rPr>
        <w:t>V. Mousseau</w:t>
      </w:r>
      <w:r>
        <w:rPr>
          <w:rFonts w:hint="eastAsia"/>
          <w:vertAlign w:val="superscript"/>
          <w:lang w:eastAsia="zh-CN"/>
        </w:rPr>
        <w:t>2</w:t>
      </w:r>
      <w:r w:rsidRPr="00735478">
        <w:rPr>
          <w:lang w:eastAsia="zh-CN"/>
        </w:rPr>
        <w:t xml:space="preserve"> </w:t>
      </w:r>
      <w:r>
        <w:t>and</w:t>
      </w:r>
      <w:r>
        <w:rPr>
          <w:lang w:eastAsia="zh-CN"/>
        </w:rPr>
        <w:t xml:space="preserve"> M. Avramova</w:t>
      </w:r>
      <w:r>
        <w:rPr>
          <w:rFonts w:hint="eastAsia"/>
          <w:vertAlign w:val="superscript"/>
          <w:lang w:eastAsia="zh-CN"/>
        </w:rPr>
        <w:t>1</w:t>
      </w:r>
    </w:p>
    <w:p w14:paraId="5A7089BA" w14:textId="77777777" w:rsidR="004D1CE9" w:rsidRDefault="004D1CE9" w:rsidP="00330838">
      <w:pPr>
        <w:jc w:val="center"/>
        <w:rPr>
          <w:lang w:eastAsia="zh-CN"/>
        </w:rPr>
      </w:pPr>
      <w:r>
        <w:rPr>
          <w:vertAlign w:val="superscript"/>
        </w:rPr>
        <w:t>1</w:t>
      </w:r>
      <w:r w:rsidRPr="007C30BD">
        <w:t>:</w:t>
      </w:r>
      <w:r>
        <w:t xml:space="preserve"> Dep</w:t>
      </w:r>
      <w:r>
        <w:rPr>
          <w:rFonts w:hint="eastAsia"/>
          <w:lang w:eastAsia="zh-CN"/>
        </w:rPr>
        <w:t>artment</w:t>
      </w:r>
      <w:r w:rsidRPr="00D73E62">
        <w:t xml:space="preserve"> of </w:t>
      </w:r>
      <w:r>
        <w:t>Mechanical and Nuclear Engineering</w:t>
      </w:r>
      <w:r w:rsidRPr="00D73E62">
        <w:t xml:space="preserve">, </w:t>
      </w:r>
      <w:r>
        <w:t>The Pennsylvania State University, 137 Reber Building</w:t>
      </w:r>
      <w:r>
        <w:rPr>
          <w:rFonts w:ascii="Symbol" w:hAnsi="Symbol"/>
        </w:rPr>
        <w:t></w:t>
      </w:r>
      <w:r>
        <w:rPr>
          <w:rFonts w:ascii="Symbol" w:hAnsi="Symbol"/>
        </w:rPr>
        <w:t></w:t>
      </w:r>
      <w:r>
        <w:t>University Park, PA 16802, USA</w:t>
      </w:r>
    </w:p>
    <w:p w14:paraId="2A60951E" w14:textId="77777777" w:rsidR="004D1CE9" w:rsidRDefault="004D1CE9" w:rsidP="00330838">
      <w:pPr>
        <w:jc w:val="center"/>
      </w:pPr>
      <w:r>
        <w:rPr>
          <w:vertAlign w:val="superscript"/>
        </w:rPr>
        <w:t>2</w:t>
      </w:r>
      <w:r w:rsidRPr="007C30BD">
        <w:t>:</w:t>
      </w:r>
      <w:r>
        <w:rPr>
          <w:vertAlign w:val="superscript"/>
        </w:rPr>
        <w:t xml:space="preserve"> </w:t>
      </w:r>
      <w:r>
        <w:t>Computer Science Research Institute, Sandia National Labs, 1450 Innovation Parkway, Albuquerque, NM 87123, USA</w:t>
      </w:r>
    </w:p>
    <w:p w14:paraId="56455B04" w14:textId="77777777" w:rsidR="004D1CE9" w:rsidRDefault="00924CDC" w:rsidP="00330838">
      <w:pPr>
        <w:jc w:val="center"/>
      </w:pPr>
      <w:hyperlink r:id="rId9" w:history="1">
        <w:r w:rsidR="004D1CE9" w:rsidRPr="006708FA">
          <w:rPr>
            <w:rStyle w:val="Hyperlink"/>
          </w:rPr>
          <w:t>cad39@psu.edu</w:t>
        </w:r>
      </w:hyperlink>
      <w:r w:rsidR="004D1CE9">
        <w:t xml:space="preserve">, </w:t>
      </w:r>
      <w:hyperlink r:id="rId10" w:history="1">
        <w:r w:rsidR="004D1CE9" w:rsidRPr="006708FA">
          <w:rPr>
            <w:rStyle w:val="Hyperlink"/>
          </w:rPr>
          <w:t>vamouss@sandia.gov</w:t>
        </w:r>
      </w:hyperlink>
      <w:r w:rsidR="004D1CE9">
        <w:t xml:space="preserve">, </w:t>
      </w:r>
      <w:hyperlink r:id="rId11" w:history="1">
        <w:r w:rsidR="004D1CE9" w:rsidRPr="006708FA">
          <w:rPr>
            <w:rStyle w:val="Hyperlink"/>
          </w:rPr>
          <w:t>mna109@psu.edu</w:t>
        </w:r>
      </w:hyperlink>
    </w:p>
    <w:p w14:paraId="4944C4DF" w14:textId="77777777" w:rsidR="002C10B0" w:rsidRDefault="002C10B0" w:rsidP="00D02AF6"/>
    <w:p w14:paraId="203FC5DB" w14:textId="77777777" w:rsidR="00355E5C" w:rsidRPr="00D61A94" w:rsidRDefault="00355E5C" w:rsidP="00D02AF6"/>
    <w:p w14:paraId="49961F07" w14:textId="77777777" w:rsidR="002C10B0" w:rsidRPr="00D61A94" w:rsidRDefault="002C10B0" w:rsidP="00D02AF6"/>
    <w:p w14:paraId="1F31196D" w14:textId="77777777" w:rsidR="002C10B0" w:rsidRPr="00D61A94" w:rsidRDefault="002C10B0" w:rsidP="00D02AF6">
      <w:pPr>
        <w:pStyle w:val="Heading1"/>
      </w:pPr>
      <w:bookmarkStart w:id="1" w:name="_Toc287503135"/>
      <w:r w:rsidRPr="00D61A94">
        <w:t>ABSTRACT</w:t>
      </w:r>
      <w:bookmarkEnd w:id="1"/>
    </w:p>
    <w:p w14:paraId="39A921D2" w14:textId="77777777" w:rsidR="002C10B0" w:rsidRPr="00D61A94" w:rsidRDefault="002C10B0" w:rsidP="00D02AF6"/>
    <w:p w14:paraId="5B90AE63" w14:textId="77777777" w:rsidR="00811277" w:rsidRPr="006B53AF" w:rsidRDefault="00811277" w:rsidP="00D02AF6">
      <w:pPr>
        <w:rPr>
          <w:lang w:eastAsia="zh-CN"/>
        </w:rPr>
      </w:pPr>
      <w:r w:rsidRPr="006B53AF">
        <w:rPr>
          <w:lang w:eastAsia="zh-CN"/>
        </w:rPr>
        <w:t>Nuclear engineering codes are being used to simulate more challenging problems and at higher fidelities than they were initially developed for. In order to expand the capabilities of these codes, state of the art numerical methods and computer science need to be implemented. One of the key players in this effort is the Consortium for Advanced Simulation of Light Water Reactors (CASL) through development of the Virtual Environment for Reactor Applications (VERA). The sub-channel thermal hydraulic code used in VERA, COBRA-TF (Coolant-Boiling in Rod Arrays - Three Fluids), is partially developed at the Pennsylvania State University by the Reactor Dynamics and Fuel Management Research Group (RDFMG). The RDFMG version COBRA-TF is referred to as CTF.</w:t>
      </w:r>
    </w:p>
    <w:p w14:paraId="20AFAD79" w14:textId="77777777" w:rsidR="00811277" w:rsidRPr="006B53AF" w:rsidRDefault="00811277" w:rsidP="00D02AF6">
      <w:pPr>
        <w:rPr>
          <w:lang w:eastAsia="zh-CN"/>
        </w:rPr>
      </w:pPr>
    </w:p>
    <w:p w14:paraId="0E9EC43E" w14:textId="693D2982" w:rsidR="00811277" w:rsidRPr="006B53AF" w:rsidRDefault="00811277" w:rsidP="00D02AF6">
      <w:pPr>
        <w:rPr>
          <w:lang w:eastAsia="zh-CN"/>
        </w:rPr>
      </w:pPr>
      <w:r w:rsidRPr="006B53AF">
        <w:rPr>
          <w:lang w:eastAsia="zh-CN"/>
        </w:rPr>
        <w:t xml:space="preserve">In an effort to help meet the objectives of CASL, a version of CTF has been developed that solves the residual formulation of the </w:t>
      </w:r>
      <w:r w:rsidR="00357E09" w:rsidRPr="006B53AF">
        <w:rPr>
          <w:lang w:eastAsia="zh-CN"/>
        </w:rPr>
        <w:t>one-dimensional</w:t>
      </w:r>
      <w:r w:rsidRPr="006B53AF">
        <w:rPr>
          <w:lang w:eastAsia="zh-CN"/>
        </w:rPr>
        <w:t xml:space="preserve"> single-phase conservation equations. The formulation of the base equations as residuals allows the code to be run semi-implicitly or fully implicitly while clearly defining the original conservation equations. This paper outlines work to integrate one dimensional solid conduction equations into the residual formulation. This allows the coupling between the solid and liquid equations to be either explicit or implicit. A simple test problem consisting of a single liquid channel and fuel pin is used</w:t>
      </w:r>
      <w:r w:rsidR="00133BAD" w:rsidRPr="006B53AF">
        <w:rPr>
          <w:lang w:eastAsia="zh-CN"/>
        </w:rPr>
        <w:t xml:space="preserve"> to compare </w:t>
      </w:r>
      <w:r w:rsidRPr="006B53AF">
        <w:rPr>
          <w:lang w:eastAsia="zh-CN"/>
        </w:rPr>
        <w:t>the different numerical</w:t>
      </w:r>
      <w:r w:rsidR="00CD03D6">
        <w:rPr>
          <w:lang w:eastAsia="zh-CN"/>
        </w:rPr>
        <w:t xml:space="preserve"> </w:t>
      </w:r>
      <w:r w:rsidR="00133BAD" w:rsidRPr="006B53AF">
        <w:rPr>
          <w:lang w:eastAsia="zh-CN"/>
        </w:rPr>
        <w:t>models available from</w:t>
      </w:r>
      <w:r w:rsidRPr="006B53AF">
        <w:rPr>
          <w:lang w:eastAsia="zh-CN"/>
        </w:rPr>
        <w:t xml:space="preserve"> the new residual formulation</w:t>
      </w:r>
      <w:r w:rsidR="00133BAD" w:rsidRPr="006B53AF">
        <w:rPr>
          <w:lang w:eastAsia="zh-CN"/>
        </w:rPr>
        <w:t xml:space="preserve"> to an analytical solution</w:t>
      </w:r>
      <w:r w:rsidRPr="006B53AF">
        <w:rPr>
          <w:lang w:eastAsia="zh-CN"/>
        </w:rPr>
        <w:t>. The methods are compared both for steady state and transient conditions to quantify the accurac</w:t>
      </w:r>
      <w:r w:rsidR="00AC4F86">
        <w:rPr>
          <w:lang w:eastAsia="zh-CN"/>
        </w:rPr>
        <w:t>y</w:t>
      </w:r>
      <w:r w:rsidRPr="006B53AF">
        <w:rPr>
          <w:lang w:eastAsia="zh-CN"/>
        </w:rPr>
        <w:t xml:space="preserve"> of each method. The ability to choose appropriate numerical methods allows for greater fidelity and decreases computational expenses.</w:t>
      </w:r>
      <w:r w:rsidR="00CD03D6">
        <w:rPr>
          <w:lang w:eastAsia="zh-CN"/>
        </w:rPr>
        <w:t xml:space="preserve"> The comparison to an analytical solution helps to verify that the code is working properly. </w:t>
      </w:r>
    </w:p>
    <w:p w14:paraId="688A541B" w14:textId="77777777" w:rsidR="002C10B0" w:rsidRPr="00D61A94" w:rsidRDefault="002C10B0" w:rsidP="00D02AF6">
      <w:pPr>
        <w:pStyle w:val="abstract"/>
      </w:pPr>
    </w:p>
    <w:p w14:paraId="1DC991A9" w14:textId="77777777" w:rsidR="00A24D37" w:rsidRPr="00D61A94" w:rsidRDefault="003839F1" w:rsidP="00C6483F">
      <w:pPr>
        <w:pStyle w:val="Heading1"/>
        <w:jc w:val="right"/>
      </w:pPr>
      <w:bookmarkStart w:id="2" w:name="_Toc287503136"/>
      <w:r w:rsidRPr="00D61A94">
        <w:t>KEYWORDS</w:t>
      </w:r>
      <w:bookmarkEnd w:id="2"/>
    </w:p>
    <w:p w14:paraId="1888B8B0" w14:textId="7211FCEF" w:rsidR="006108EB" w:rsidRDefault="00BE10F0" w:rsidP="00C6483F">
      <w:pPr>
        <w:pStyle w:val="BodyText3"/>
        <w:jc w:val="right"/>
        <w:sectPr w:rsidR="006108EB">
          <w:pgSz w:w="12240" w:h="15840" w:code="1"/>
          <w:pgMar w:top="1440" w:right="1440" w:bottom="1440" w:left="1440" w:header="720" w:footer="720" w:gutter="0"/>
          <w:cols w:space="720"/>
          <w:titlePg/>
          <w:docGrid w:linePitch="360"/>
        </w:sectPr>
      </w:pPr>
      <w:bookmarkStart w:id="3" w:name="_Toc287503137"/>
      <w:r>
        <w:t xml:space="preserve">CTF, </w:t>
      </w:r>
      <w:r w:rsidR="00470AD4">
        <w:t>Thermal Hydraulic, R</w:t>
      </w:r>
      <w:r w:rsidR="00606DDF">
        <w:t>esidual, Jacobi</w:t>
      </w:r>
      <w:r w:rsidR="00470AD4">
        <w:t>an, Solid Liquid C</w:t>
      </w:r>
      <w:r>
        <w:t>oupling</w:t>
      </w:r>
    </w:p>
    <w:p w14:paraId="4B74F1FA" w14:textId="56B27D96" w:rsidR="006108EB" w:rsidRDefault="006108EB" w:rsidP="00D02AF6">
      <w:pPr>
        <w:pStyle w:val="BodyText3"/>
      </w:pPr>
    </w:p>
    <w:p w14:paraId="6073D4AB" w14:textId="77777777" w:rsidR="006108EB" w:rsidRDefault="006108EB" w:rsidP="00D02AF6">
      <w:pPr>
        <w:pStyle w:val="BodyText3"/>
      </w:pPr>
    </w:p>
    <w:bookmarkEnd w:id="3"/>
    <w:p w14:paraId="1B158483" w14:textId="1A5B2F87" w:rsidR="00CE3634" w:rsidRPr="00307A60" w:rsidRDefault="00CE3634" w:rsidP="00D02AF6">
      <w:pPr>
        <w:pStyle w:val="Heading1"/>
        <w:numPr>
          <w:ilvl w:val="0"/>
          <w:numId w:val="5"/>
        </w:numPr>
      </w:pPr>
      <w:r>
        <w:t>INTRODUCTION</w:t>
      </w:r>
    </w:p>
    <w:p w14:paraId="548C3BBA" w14:textId="77777777" w:rsidR="002C10B0" w:rsidRPr="00D61A94" w:rsidRDefault="002C10B0" w:rsidP="00D02AF6"/>
    <w:p w14:paraId="47CBE5D6" w14:textId="7B825EED" w:rsidR="002C10B0" w:rsidRDefault="00775D1D" w:rsidP="00D02AF6">
      <w:pPr>
        <w:rPr>
          <w:szCs w:val="24"/>
        </w:rPr>
      </w:pPr>
      <w:r w:rsidRPr="00D03984">
        <w:t>For the past several decades, the primary focus in nuclear engineering within the United States has been on light water reactors (LWR). Commercially, all nuclear reactors are either boiling water reactors (BWR) or pressurized water reactors (PWR). Correct computation of the thermal hydraulics within the reactor core leads to efficient design and accuracy in the safety analysis. A popular subchannel code for modeling the hydrodynamics within the reactor core is CTF, which is a subchannel thermal-hydraulics code deve</w:t>
      </w:r>
      <w:r w:rsidR="00A4287F">
        <w:t>loped from COBRA-TF [</w:t>
      </w:r>
      <w:r w:rsidR="004800BE">
        <w:t>1</w:t>
      </w:r>
      <w:r w:rsidRPr="00D03984">
        <w:t>]. This FORTRAN based code solves 8 conservation equations for liquid, ent</w:t>
      </w:r>
      <w:r w:rsidR="005C21A0" w:rsidRPr="00D03984">
        <w:t>rained droplet, and vapor phases</w:t>
      </w:r>
      <w:r w:rsidRPr="00D03984">
        <w:t>, plus one conservation equation for non-condensable gases. A residual formulation of the code has been created</w:t>
      </w:r>
      <w:r w:rsidR="00A10FB8" w:rsidRPr="00D03984">
        <w:t xml:space="preserve"> that is able to solve the </w:t>
      </w:r>
      <w:r w:rsidR="001C5BC0" w:rsidRPr="00D03984">
        <w:t>1-D single-</w:t>
      </w:r>
      <w:r w:rsidR="00E94F68" w:rsidRPr="00D03984">
        <w:t>phase fluid solution</w:t>
      </w:r>
      <w:r w:rsidRPr="00D03984">
        <w:t>. While other residual formulations have been for</w:t>
      </w:r>
      <w:r w:rsidR="00C570E4">
        <w:t xml:space="preserve">med for </w:t>
      </w:r>
      <w:r w:rsidR="00887829">
        <w:t xml:space="preserve">various </w:t>
      </w:r>
      <w:r w:rsidR="00C570E4">
        <w:t>versions of CTF [</w:t>
      </w:r>
      <w:r w:rsidR="00A75EF0">
        <w:t>2</w:t>
      </w:r>
      <w:r w:rsidRPr="00D03984">
        <w:t xml:space="preserve">], none have been integrated into the CASL version of CTF. This paper outlines </w:t>
      </w:r>
      <w:r w:rsidR="00E329F8" w:rsidRPr="00D03984">
        <w:t xml:space="preserve">the initial work in </w:t>
      </w:r>
      <w:r w:rsidR="00172C76" w:rsidRPr="00D03984">
        <w:t>coupling the liquid and solid solutions for the residual formulation</w:t>
      </w:r>
      <w:r w:rsidRPr="00D03984">
        <w:t xml:space="preserve">. </w:t>
      </w:r>
      <w:r w:rsidR="00A4717E" w:rsidRPr="00D03984">
        <w:t>Explicit and implicit coupling between the solid and liquid solutions are considered for transient and steady state problems.</w:t>
      </w:r>
      <w:r w:rsidR="004F3BAE" w:rsidRPr="00D03984">
        <w:t xml:space="preserve"> The steady state calculations are compared to </w:t>
      </w:r>
      <w:r w:rsidR="002501C6" w:rsidRPr="00D03984">
        <w:t>the</w:t>
      </w:r>
      <w:r w:rsidR="004F3BAE" w:rsidRPr="00D03984">
        <w:t xml:space="preserve"> analytical solution for accuracy</w:t>
      </w:r>
      <w:r w:rsidR="00D55D69">
        <w:rPr>
          <w:szCs w:val="24"/>
        </w:rPr>
        <w:t>.</w:t>
      </w:r>
    </w:p>
    <w:p w14:paraId="499124EF" w14:textId="77777777" w:rsidR="00725B32" w:rsidRPr="00775D1D" w:rsidRDefault="00725B32" w:rsidP="00D02AF6"/>
    <w:p w14:paraId="0C2959B8" w14:textId="30257899" w:rsidR="00307A60" w:rsidRPr="00307A60" w:rsidRDefault="006E076E" w:rsidP="00D02AF6">
      <w:pPr>
        <w:pStyle w:val="Heading1"/>
        <w:numPr>
          <w:ilvl w:val="0"/>
          <w:numId w:val="5"/>
        </w:numPr>
      </w:pPr>
      <w:bookmarkStart w:id="4" w:name="_Toc287503138"/>
      <w:r>
        <w:t>CTF</w:t>
      </w:r>
      <w:bookmarkEnd w:id="4"/>
    </w:p>
    <w:p w14:paraId="66985C25" w14:textId="77777777" w:rsidR="002C10B0" w:rsidRPr="00593473" w:rsidRDefault="002C10B0" w:rsidP="00D02AF6"/>
    <w:p w14:paraId="7E13E7C1" w14:textId="68998B4C" w:rsidR="002C10B0" w:rsidRPr="00D27E3B" w:rsidRDefault="00F3776A" w:rsidP="00D02AF6">
      <w:r w:rsidRPr="00D27E3B">
        <w:t xml:space="preserve">The thermal hydraulics of a LWR core is an important part of nuclear reactor design. CTF has the ability to solve for the temperature and pressure of water within the rod structure of a LWR reactor core. Currently, the conservation equations analytically reduce into a pressure matrix in a semi-implicit method </w:t>
      </w:r>
      <w:r w:rsidR="00B67F68">
        <w:t xml:space="preserve">in which </w:t>
      </w:r>
      <w:r w:rsidRPr="00D27E3B">
        <w:t xml:space="preserve">rod temperatures </w:t>
      </w:r>
      <w:r w:rsidR="00B67F68">
        <w:t xml:space="preserve">are </w:t>
      </w:r>
      <w:r w:rsidRPr="00D27E3B">
        <w:t xml:space="preserve">solved for explicitly. The residual formulation of the code </w:t>
      </w:r>
      <w:r w:rsidR="00853A13" w:rsidRPr="00D27E3B">
        <w:t>currently solves the 1-D</w:t>
      </w:r>
      <w:r w:rsidR="000F7778" w:rsidRPr="00D27E3B">
        <w:t xml:space="preserve"> axial</w:t>
      </w:r>
      <w:r w:rsidR="00853A13" w:rsidRPr="00D27E3B">
        <w:t xml:space="preserve"> single-</w:t>
      </w:r>
      <w:r w:rsidRPr="00D27E3B">
        <w:t xml:space="preserve">phase liquid </w:t>
      </w:r>
      <w:r w:rsidR="000F7778" w:rsidRPr="00D27E3B">
        <w:t>and 1-D</w:t>
      </w:r>
      <w:r w:rsidR="0005214E" w:rsidRPr="00D27E3B">
        <w:t xml:space="preserve"> radial solid energy </w:t>
      </w:r>
      <w:r w:rsidRPr="00D27E3B">
        <w:t xml:space="preserve">conservation. </w:t>
      </w:r>
      <w:r w:rsidR="00676E9E" w:rsidRPr="00D27E3B">
        <w:t xml:space="preserve"> </w:t>
      </w:r>
      <w:r w:rsidRPr="00D27E3B">
        <w:t>This residual</w:t>
      </w:r>
      <w:r w:rsidR="00CD23EB" w:rsidRPr="00D27E3B">
        <w:t xml:space="preserve"> </w:t>
      </w:r>
      <w:r w:rsidRPr="00D27E3B">
        <w:t xml:space="preserve">formulation </w:t>
      </w:r>
      <w:r w:rsidR="00561AF6" w:rsidRPr="00D27E3B">
        <w:t>allows for greater flexibility in the selection of the numerical methods</w:t>
      </w:r>
      <w:r w:rsidR="00095595" w:rsidRPr="00D27E3B">
        <w:t xml:space="preserve"> as well as easy parameter expo</w:t>
      </w:r>
      <w:r w:rsidR="00561AF6" w:rsidRPr="00D27E3B">
        <w:t xml:space="preserve">sure work. </w:t>
      </w:r>
    </w:p>
    <w:p w14:paraId="5CAEE207" w14:textId="77777777" w:rsidR="00067502" w:rsidRPr="00593473" w:rsidRDefault="00067502" w:rsidP="00D02AF6">
      <w:pPr>
        <w:pStyle w:val="BodyText3"/>
      </w:pPr>
    </w:p>
    <w:p w14:paraId="1A3B526E" w14:textId="0E31DD76" w:rsidR="009F5B73" w:rsidRPr="005039E3" w:rsidRDefault="002C10B0" w:rsidP="00D02AF6">
      <w:pPr>
        <w:pStyle w:val="Heading2"/>
      </w:pPr>
      <w:bookmarkStart w:id="5" w:name="_Toc287503139"/>
      <w:r w:rsidRPr="00593473">
        <w:t xml:space="preserve">2.1.  </w:t>
      </w:r>
      <w:r w:rsidR="0006091B" w:rsidRPr="0006091B">
        <w:t>1-D Single Phase Liquid Conservation Equations</w:t>
      </w:r>
      <w:bookmarkEnd w:id="5"/>
    </w:p>
    <w:p w14:paraId="1CDE4787" w14:textId="77777777" w:rsidR="00A03D5F" w:rsidRDefault="00A03D5F" w:rsidP="00D02AF6"/>
    <w:p w14:paraId="206DA56A" w14:textId="698797AE" w:rsidR="000168B5" w:rsidRDefault="00A03D5F" w:rsidP="00D02AF6">
      <w:r w:rsidRPr="00A03D5F">
        <w:t xml:space="preserve">For the </w:t>
      </w:r>
      <w:r w:rsidR="009B368A" w:rsidRPr="00A03D5F">
        <w:t>single-phase</w:t>
      </w:r>
      <w:r w:rsidRPr="00A03D5F">
        <w:t xml:space="preserve"> formulation of the Euler equations, the un</w:t>
      </w:r>
      <w:r>
        <w:t xml:space="preserve">known variables are pressure P, </w:t>
      </w:r>
      <w:r w:rsidRPr="00A03D5F">
        <w:t>veloc</w:t>
      </w:r>
      <w:r>
        <w:t xml:space="preserve">ity u, enthalpy h, and density </w:t>
      </w:r>
      <m:oMath>
        <m:r>
          <w:rPr>
            <w:rFonts w:ascii="Cambria Math" w:hAnsi="Cambria Math"/>
          </w:rPr>
          <m:t>ρ</m:t>
        </m:r>
      </m:oMath>
      <w:r w:rsidRPr="00A03D5F">
        <w:t xml:space="preserve">. </w:t>
      </w:r>
      <w:r w:rsidR="001D1180">
        <w:t>Density is considered a function of pressure and enthalpy according to the equation of state</w:t>
      </w:r>
      <w:r w:rsidR="000D4D9D">
        <w:t xml:space="preserve"> as dictated by the </w:t>
      </w:r>
      <w:r w:rsidR="0079068E">
        <w:t>steam tables</w:t>
      </w:r>
      <w:r w:rsidR="00491A87">
        <w:t xml:space="preserve"> </w:t>
      </w:r>
      <w:r w:rsidR="0079068E">
        <w:t>[3</w:t>
      </w:r>
      <w:r w:rsidR="00D417E3">
        <w:t>]</w:t>
      </w:r>
      <w:r w:rsidR="001D1180">
        <w:t xml:space="preserve">. </w:t>
      </w:r>
      <w:r w:rsidRPr="00A03D5F">
        <w:t xml:space="preserve">To solve for </w:t>
      </w:r>
      <w:r w:rsidR="001D1180">
        <w:t>the remaining three</w:t>
      </w:r>
      <w:r w:rsidRPr="00A03D5F">
        <w:t xml:space="preserve"> variables, three conservation equations</w:t>
      </w:r>
      <w:r w:rsidR="001D1180">
        <w:t xml:space="preserve"> are needed</w:t>
      </w:r>
      <w:r w:rsidRPr="00A03D5F">
        <w:t>. The conserva</w:t>
      </w:r>
      <w:r w:rsidR="002B0B99">
        <w:t>tion of mass given in equation</w:t>
      </w:r>
      <w:r w:rsidR="00EA642E">
        <w:t xml:space="preserve"> </w:t>
      </w:r>
      <w:r w:rsidR="007F5F18">
        <w:t xml:space="preserve">1 </w:t>
      </w:r>
      <w:r w:rsidRPr="00A03D5F">
        <w:t>is the most basic</w:t>
      </w:r>
      <w:r w:rsidR="00895706">
        <w:t xml:space="preserve"> in which t</w:t>
      </w:r>
      <w:r w:rsidR="008061A3">
        <w:t>he rate of change i</w:t>
      </w:r>
      <w:r w:rsidRPr="00A03D5F">
        <w:t xml:space="preserve">n density </w:t>
      </w:r>
      <w:r w:rsidR="00895706">
        <w:t xml:space="preserve">is </w:t>
      </w:r>
      <w:r w:rsidRPr="00A03D5F">
        <w:t>equal to the advection from the upwinded cell. The conservation</w:t>
      </w:r>
      <w:r w:rsidR="00945214">
        <w:t xml:space="preserve"> of momentum in equation </w:t>
      </w:r>
      <w:r w:rsidR="007F5F18">
        <w:t xml:space="preserve">2 </w:t>
      </w:r>
      <w:r w:rsidRPr="00A03D5F">
        <w:t>balances the time rate of change of momentum, the advection of</w:t>
      </w:r>
      <w:r w:rsidR="004A0538">
        <w:t xml:space="preserve"> </w:t>
      </w:r>
      <w:r w:rsidRPr="00A03D5F">
        <w:t xml:space="preserve">momentum from adjacent cells, the gradient of pressure, and body forces. </w:t>
      </w:r>
      <w:r w:rsidR="00D4468C">
        <w:t xml:space="preserve">Frictional losses due to grid spacers and other affects are assumed to be zero for the scope of this work in order focus on the solid liquid coupling. </w:t>
      </w:r>
      <w:r w:rsidRPr="00A03D5F">
        <w:t>The conservation of</w:t>
      </w:r>
      <w:r w:rsidR="004A0538">
        <w:t xml:space="preserve"> </w:t>
      </w:r>
      <w:r w:rsidR="000F15C1">
        <w:t xml:space="preserve">energy </w:t>
      </w:r>
      <w:r w:rsidR="00012097">
        <w:t xml:space="preserve">in </w:t>
      </w:r>
      <w:r w:rsidR="000F15C1">
        <w:t xml:space="preserve">equation </w:t>
      </w:r>
      <w:r w:rsidR="007F5F18">
        <w:t>3</w:t>
      </w:r>
      <w:r w:rsidRPr="00A03D5F">
        <w:t xml:space="preserve"> contains two temporal terms</w:t>
      </w:r>
      <w:r w:rsidR="00012097">
        <w:t xml:space="preserve">:  </w:t>
      </w:r>
      <w:r w:rsidRPr="00A03D5F">
        <w:t>the time rate of change of the enthalpy and the</w:t>
      </w:r>
      <w:r w:rsidR="004A0538">
        <w:t xml:space="preserve"> </w:t>
      </w:r>
      <w:r w:rsidRPr="00A03D5F">
        <w:t xml:space="preserve">time rate of change </w:t>
      </w:r>
      <w:r w:rsidR="004A0538">
        <w:t xml:space="preserve">of the pressure. These temporal </w:t>
      </w:r>
      <w:r w:rsidRPr="00A03D5F">
        <w:t>terms are balanced against the advection of</w:t>
      </w:r>
      <w:r w:rsidR="004A0538">
        <w:t xml:space="preserve"> </w:t>
      </w:r>
      <w:r w:rsidRPr="00A03D5F">
        <w:t xml:space="preserve">the enthalpy. </w:t>
      </w:r>
      <w:r w:rsidR="003D603D">
        <w:t>The amount of heat entering the channel</w:t>
      </w:r>
      <w:r w:rsidR="00C048A5">
        <w:t xml:space="preserve"> </w:t>
      </w:r>
      <m:oMath>
        <m:sSub>
          <m:sSubPr>
            <m:ctrlPr>
              <w:rPr>
                <w:rFonts w:ascii="Cambria Math" w:hAnsi="Cambria Math"/>
                <w:i/>
              </w:rPr>
            </m:ctrlPr>
          </m:sSubPr>
          <m:e>
            <m:r>
              <w:rPr>
                <w:rFonts w:ascii="Cambria Math" w:hAnsi="Cambria Math"/>
              </w:rPr>
              <m:t>q</m:t>
            </m:r>
          </m:e>
          <m:sub>
            <m:r>
              <w:rPr>
                <w:rFonts w:ascii="Cambria Math" w:hAnsi="Cambria Math"/>
              </w:rPr>
              <m:t>rod</m:t>
            </m:r>
          </m:sub>
        </m:sSub>
      </m:oMath>
      <w:r w:rsidR="00C048A5">
        <w:rPr>
          <w:b/>
        </w:rPr>
        <w:t xml:space="preserve"> </w:t>
      </w:r>
      <w:r w:rsidR="00316B66">
        <w:t xml:space="preserve">is calculated as </w:t>
      </w:r>
      <m:oMath>
        <m:sSub>
          <m:sSubPr>
            <m:ctrlPr>
              <w:rPr>
                <w:rFonts w:ascii="Cambria Math" w:hAnsi="Cambria Math"/>
                <w:i/>
              </w:rPr>
            </m:ctrlPr>
          </m:sSubPr>
          <m:e>
            <m:r>
              <w:rPr>
                <w:rFonts w:ascii="Cambria Math" w:hAnsi="Cambria Math"/>
              </w:rPr>
              <m:t>h</m:t>
            </m:r>
          </m:e>
          <m:sub>
            <m:r>
              <w:rPr>
                <w:rFonts w:ascii="Cambria Math" w:hAnsi="Cambria Math"/>
              </w:rPr>
              <m:t>f</m:t>
            </m:r>
          </m:sub>
        </m:sSub>
        <m:d>
          <m:dPr>
            <m:ctrlPr>
              <w:rPr>
                <w:rFonts w:ascii="Cambria Math" w:hAnsi="Cambria Math"/>
                <w:b/>
                <w:i/>
              </w:rPr>
            </m:ctrlPr>
          </m:dPr>
          <m:e>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l</m:t>
                </m:r>
              </m:sub>
            </m:sSub>
            <m:ctrlPr>
              <w:rPr>
                <w:rFonts w:ascii="Cambria Math" w:hAnsi="Cambria Math"/>
                <w:i/>
              </w:rPr>
            </m:ctrlPr>
          </m:e>
        </m:d>
      </m:oMath>
      <w:r w:rsidR="00316B66">
        <w:t xml:space="preserve">, where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316B66">
        <w:t xml:space="preserve"> is the heat transfer coefficient from the single phase Dittus-Boelter </w:t>
      </w:r>
      <w:r w:rsidR="00815E80">
        <w:t>[</w:t>
      </w:r>
      <w:r w:rsidR="004732C8">
        <w:t>4</w:t>
      </w:r>
      <w:r w:rsidR="00815E80">
        <w:t>]</w:t>
      </w:r>
      <w:r w:rsidR="00AB361B">
        <w:t xml:space="preserve"> </w:t>
      </w:r>
      <w:r w:rsidR="00316B66">
        <w:t xml:space="preserve">correlation, </w:t>
      </w:r>
      <m:oMath>
        <m:sSub>
          <m:sSubPr>
            <m:ctrlPr>
              <w:rPr>
                <w:rFonts w:ascii="Cambria Math" w:hAnsi="Cambria Math"/>
                <w:i/>
              </w:rPr>
            </m:ctrlPr>
          </m:sSubPr>
          <m:e>
            <m:r>
              <w:rPr>
                <w:rFonts w:ascii="Cambria Math" w:hAnsi="Cambria Math"/>
              </w:rPr>
              <m:t>T</m:t>
            </m:r>
            <m:ctrlPr>
              <w:rPr>
                <w:rFonts w:ascii="Cambria Math" w:hAnsi="Cambria Math"/>
                <w:b/>
                <w:i/>
              </w:rPr>
            </m:ctrlPr>
          </m:e>
          <m:sub>
            <m:r>
              <w:rPr>
                <w:rFonts w:ascii="Cambria Math" w:hAnsi="Cambria Math"/>
              </w:rPr>
              <m:t>w</m:t>
            </m:r>
          </m:sub>
        </m:sSub>
      </m:oMath>
      <w:r w:rsidR="00316B66">
        <w:t xml:space="preserve"> is the wall temperature, and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316B66">
        <w:t xml:space="preserve"> is the bulk liquid temperature of the cell. </w:t>
      </w:r>
    </w:p>
    <w:p w14:paraId="5B94D436" w14:textId="77777777" w:rsidR="00330838" w:rsidRDefault="00330838" w:rsidP="00D02AF6"/>
    <w:p w14:paraId="779E105A" w14:textId="77777777" w:rsidR="00330838" w:rsidRDefault="00330838" w:rsidP="00D02AF6"/>
    <w:p w14:paraId="7F7CC78C" w14:textId="77777777" w:rsidR="00330838" w:rsidRDefault="00330838" w:rsidP="00D02AF6"/>
    <w:p w14:paraId="71003593" w14:textId="77777777" w:rsidR="00330838" w:rsidRDefault="00330838" w:rsidP="00D02AF6"/>
    <w:p w14:paraId="30144203" w14:textId="77777777" w:rsidR="00330838" w:rsidRDefault="00330838" w:rsidP="00D02AF6"/>
    <w:p w14:paraId="1D48D81B" w14:textId="77777777" w:rsidR="00172EFB" w:rsidRDefault="00172EFB" w:rsidP="00D02AF6"/>
    <w:p w14:paraId="3612E49F" w14:textId="77777777" w:rsidR="00172EFB" w:rsidRDefault="00172EFB" w:rsidP="00D02AF6"/>
    <w:p w14:paraId="574C8F58" w14:textId="5831C8B5" w:rsidR="003D5660" w:rsidRDefault="00924CDC" w:rsidP="00F46F27">
      <w:pPr>
        <w:jc w:val="right"/>
      </w:pPr>
      <m:oMath>
        <m:f>
          <m:fPr>
            <m:ctrlPr>
              <w:rPr>
                <w:rFonts w:ascii="Cambria Math" w:hAnsi="Cambria Math"/>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∂ρu</m:t>
            </m:r>
          </m:num>
          <m:den>
            <m:r>
              <w:rPr>
                <w:rFonts w:ascii="Cambria Math" w:hAnsi="Cambria Math"/>
              </w:rPr>
              <m:t>∂x</m:t>
            </m:r>
          </m:den>
        </m:f>
        <m:r>
          <m:rPr>
            <m:sty m:val="p"/>
          </m:rPr>
          <w:rPr>
            <w:rFonts w:ascii="Cambria Math" w:hAnsi="Cambria Math"/>
          </w:rPr>
          <m:t>=0</m:t>
        </m:r>
      </m:oMath>
      <w:r w:rsidR="00F46F27" w:rsidRPr="00F46F27">
        <w:t xml:space="preserve"> </w:t>
      </w:r>
      <w:r w:rsidR="00F46F27">
        <w:t xml:space="preserve">                </w:t>
      </w:r>
      <w:r w:rsidR="00F46F27">
        <w:tab/>
      </w:r>
      <w:r w:rsidR="00F46F27">
        <w:tab/>
      </w:r>
      <w:r w:rsidR="00F46F27">
        <w:tab/>
      </w:r>
      <w:r w:rsidR="00F46F27">
        <w:tab/>
        <w:t xml:space="preserve">           </w:t>
      </w:r>
      <w:r w:rsidR="00F46F27" w:rsidRPr="00F46F27">
        <w:t>(1)</w:t>
      </w:r>
    </w:p>
    <w:p w14:paraId="773E58D5" w14:textId="77777777" w:rsidR="00DD62D3" w:rsidRPr="00F46F27" w:rsidRDefault="00DD62D3" w:rsidP="00F46F27">
      <w:pPr>
        <w:jc w:val="right"/>
      </w:pPr>
    </w:p>
    <w:p w14:paraId="4D47C776" w14:textId="013B279E" w:rsidR="002C10B0" w:rsidRPr="00D06ADA" w:rsidRDefault="00924CDC" w:rsidP="00DD62D3">
      <w:pPr>
        <w:pStyle w:val="BodyText3"/>
        <w:jc w:val="right"/>
      </w:pPr>
      <m:oMath>
        <m:f>
          <m:fPr>
            <m:ctrlPr>
              <w:rPr>
                <w:rFonts w:ascii="Cambria Math" w:hAnsi="Cambria Math"/>
              </w:rPr>
            </m:ctrlPr>
          </m:fPr>
          <m:num>
            <m:r>
              <w:rPr>
                <w:rFonts w:ascii="Cambria Math" w:hAnsi="Cambria Math"/>
              </w:rPr>
              <m:t>∂u</m:t>
            </m:r>
          </m:num>
          <m:den>
            <m:r>
              <w:rPr>
                <w:rFonts w:ascii="Cambria Math" w:hAnsi="Cambria Math"/>
              </w:rPr>
              <m:t>∂t</m:t>
            </m:r>
          </m:den>
        </m:f>
        <m:r>
          <m:rPr>
            <m:sty m:val="p"/>
          </m:rPr>
          <w:rPr>
            <w:rFonts w:ascii="Cambria Math" w:hAnsi="Cambria Math"/>
          </w:rPr>
          <m:t>+</m:t>
        </m:r>
        <m:r>
          <w:rPr>
            <w:rFonts w:ascii="Cambria Math" w:hAnsi="Cambria Math"/>
          </w:rPr>
          <m:t>u</m:t>
        </m:r>
        <m:f>
          <m:fPr>
            <m:ctrlPr>
              <w:rPr>
                <w:rFonts w:ascii="Cambria Math" w:hAnsi="Cambria Math"/>
              </w:rPr>
            </m:ctrlPr>
          </m:fPr>
          <m:num>
            <m:r>
              <w:rPr>
                <w:rFonts w:ascii="Cambria Math" w:hAnsi="Cambria Math"/>
              </w:rPr>
              <m:t>∂u</m:t>
            </m:r>
          </m:num>
          <m:den>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acc>
              <m:accPr>
                <m:chr m:val="̅"/>
                <m:ctrlPr>
                  <w:rPr>
                    <w:rFonts w:ascii="Cambria Math" w:hAnsi="Cambria Math"/>
                  </w:rPr>
                </m:ctrlPr>
              </m:accPr>
              <m:e>
                <m:r>
                  <w:rPr>
                    <w:rFonts w:ascii="Cambria Math" w:hAnsi="Cambria Math"/>
                  </w:rPr>
                  <m:t>ρ</m:t>
                </m:r>
              </m:e>
            </m:acc>
          </m:den>
        </m:f>
        <m:f>
          <m:fPr>
            <m:ctrlPr>
              <w:rPr>
                <w:rFonts w:ascii="Cambria Math" w:hAnsi="Cambria Math"/>
              </w:rPr>
            </m:ctrlPr>
          </m:fPr>
          <m:num>
            <m:r>
              <w:rPr>
                <w:rFonts w:ascii="Cambria Math" w:hAnsi="Cambria Math"/>
              </w:rPr>
              <m:t>∂P</m:t>
            </m:r>
          </m:num>
          <m:den>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DD62D3" w:rsidRPr="00D06ADA">
        <w:t xml:space="preserve">                                                        (2)</w:t>
      </w:r>
    </w:p>
    <w:p w14:paraId="3A547857" w14:textId="77777777" w:rsidR="0003668F" w:rsidRPr="00D06ADA" w:rsidRDefault="0003668F" w:rsidP="00D02AF6">
      <w:pPr>
        <w:pStyle w:val="BodyText3"/>
      </w:pPr>
    </w:p>
    <w:p w14:paraId="6487EF7B" w14:textId="1F206814" w:rsidR="007B2082" w:rsidRDefault="00D06ADA" w:rsidP="00317292">
      <w:pPr>
        <w:pStyle w:val="Heading3"/>
        <w:jc w:val="right"/>
      </w:pPr>
      <m:oMath>
        <m:r>
          <w:rPr>
            <w:rFonts w:ascii="Cambria Math" w:hAnsi="Cambria Math"/>
          </w:rPr>
          <m:t>ρ</m:t>
        </m:r>
        <m:f>
          <m:fPr>
            <m:ctrlPr>
              <w:rPr>
                <w:rFonts w:ascii="Cambria Math" w:hAnsi="Cambria Math"/>
                <w:b w:val="0"/>
              </w:rPr>
            </m:ctrlPr>
          </m:fPr>
          <m:num>
            <m:r>
              <w:rPr>
                <w:rFonts w:ascii="Cambria Math" w:hAnsi="Cambria Math"/>
              </w:rPr>
              <m:t>∂h</m:t>
            </m:r>
          </m:num>
          <m:den>
            <m:r>
              <w:rPr>
                <w:rFonts w:ascii="Cambria Math" w:hAnsi="Cambria Math"/>
              </w:rPr>
              <m:t>∂t</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m:t>
            </m:r>
          </m:num>
          <m:den>
            <m:r>
              <w:rPr>
                <w:rFonts w:ascii="Cambria Math" w:hAnsi="Cambria Math"/>
              </w:rPr>
              <m:t>t</m:t>
            </m:r>
          </m:den>
        </m:f>
        <m:r>
          <m:rPr>
            <m:sty m:val="p"/>
          </m:rPr>
          <w:rPr>
            <w:rFonts w:ascii="Cambria Math" w:hAnsi="Cambria Math"/>
          </w:rPr>
          <m:t>-</m:t>
        </m:r>
        <m:f>
          <m:fPr>
            <m:ctrlPr>
              <w:rPr>
                <w:rFonts w:ascii="Cambria Math" w:hAnsi="Cambria Math"/>
                <w:b w:val="0"/>
              </w:rPr>
            </m:ctrlPr>
          </m:fPr>
          <m:num>
            <m:r>
              <w:rPr>
                <w:rFonts w:ascii="Cambria Math" w:hAnsi="Cambria Math"/>
              </w:rPr>
              <m:t>∂P</m:t>
            </m:r>
          </m:num>
          <m:den>
            <m:r>
              <w:rPr>
                <w:rFonts w:ascii="Cambria Math" w:hAnsi="Cambria Math"/>
              </w:rPr>
              <m:t>∂t</m:t>
            </m:r>
          </m:den>
        </m:f>
        <m:r>
          <m:rPr>
            <m:sty m:val="p"/>
          </m:rPr>
          <w:rPr>
            <w:rFonts w:ascii="Cambria Math" w:hAnsi="Cambria Math"/>
          </w:rPr>
          <m:t xml:space="preserve"> +</m:t>
        </m:r>
        <m:r>
          <w:rPr>
            <w:rFonts w:ascii="Cambria Math" w:hAnsi="Cambria Math"/>
          </w:rPr>
          <m:t>ρu</m:t>
        </m:r>
        <m:f>
          <m:fPr>
            <m:ctrlPr>
              <w:rPr>
                <w:rFonts w:ascii="Cambria Math" w:hAnsi="Cambria Math"/>
                <w:b w:val="0"/>
              </w:rPr>
            </m:ctrlPr>
          </m:fPr>
          <m:num>
            <m:r>
              <w:rPr>
                <w:rFonts w:ascii="Cambria Math" w:hAnsi="Cambria Math"/>
              </w:rPr>
              <m:t>∂h</m:t>
            </m:r>
          </m:num>
          <m:den>
            <m:r>
              <w:rPr>
                <w:rFonts w:ascii="Cambria Math" w:hAnsi="Cambria Math"/>
              </w:rPr>
              <m:t>∂x</m:t>
            </m:r>
          </m:den>
        </m:f>
        <m:r>
          <m:rPr>
            <m:sty m:val="p"/>
          </m:rPr>
          <w:rPr>
            <w:rFonts w:ascii="Cambria Math" w:hAnsi="Cambria Math"/>
          </w:rPr>
          <m:t>+</m:t>
        </m:r>
        <m:r>
          <w:rPr>
            <w:rFonts w:ascii="Cambria Math" w:hAnsi="Cambria Math"/>
          </w:rPr>
          <m:t>h</m:t>
        </m:r>
        <m:f>
          <m:fPr>
            <m:ctrlPr>
              <w:rPr>
                <w:rFonts w:ascii="Cambria Math" w:hAnsi="Cambria Math"/>
                <w:b w:val="0"/>
              </w:rPr>
            </m:ctrlPr>
          </m:fPr>
          <m:num>
            <m:r>
              <w:rPr>
                <w:rFonts w:ascii="Cambria Math" w:hAnsi="Cambria Math"/>
              </w:rPr>
              <m:t>∂ρu</m:t>
            </m:r>
          </m:num>
          <m:den>
            <m:r>
              <w:rPr>
                <w:rFonts w:ascii="Cambria Math" w:hAnsi="Cambria Math"/>
              </w:rPr>
              <m:t>∂x</m:t>
            </m:r>
          </m:den>
        </m:f>
        <m:r>
          <m:rPr>
            <m:sty m:val="p"/>
          </m:rPr>
          <w:rPr>
            <w:rFonts w:ascii="Cambria Math" w:hAnsi="Cambria Math"/>
          </w:rPr>
          <m:t>-</m:t>
        </m:r>
        <m:f>
          <m:fPr>
            <m:ctrlPr>
              <w:rPr>
                <w:rFonts w:ascii="Cambria Math" w:hAnsi="Cambria Math"/>
                <w:b w:val="0"/>
              </w:rPr>
            </m:ctrlPr>
          </m:fPr>
          <m:num>
            <m:sSub>
              <m:sSubPr>
                <m:ctrlPr>
                  <w:rPr>
                    <w:rFonts w:ascii="Cambria Math" w:hAnsi="Cambria Math"/>
                    <w:b w:val="0"/>
                  </w:rPr>
                </m:ctrlPr>
              </m:sSubPr>
              <m:e>
                <m:r>
                  <w:rPr>
                    <w:rFonts w:ascii="Cambria Math" w:hAnsi="Cambria Math"/>
                  </w:rPr>
                  <m:t>q</m:t>
                </m:r>
              </m:e>
              <m:sub>
                <m:r>
                  <w:rPr>
                    <w:rFonts w:ascii="Cambria Math" w:hAnsi="Cambria Math"/>
                  </w:rPr>
                  <m:t>rod</m:t>
                </m:r>
              </m:sub>
            </m:sSub>
          </m:num>
          <m:den>
            <m:sSub>
              <m:sSubPr>
                <m:ctrlPr>
                  <w:rPr>
                    <w:rFonts w:ascii="Cambria Math" w:hAnsi="Cambria Math"/>
                    <w:b w:val="0"/>
                  </w:rPr>
                </m:ctrlPr>
              </m:sSubPr>
              <m:e>
                <m:r>
                  <m:rPr>
                    <m:sty m:val="p"/>
                  </m:rPr>
                  <w:rPr>
                    <w:rFonts w:ascii="Cambria Math" w:hAnsi="Cambria Math"/>
                  </w:rPr>
                  <m:t>∀</m:t>
                </m:r>
              </m:e>
              <m:sub>
                <m:r>
                  <w:rPr>
                    <w:rFonts w:ascii="Cambria Math" w:hAnsi="Cambria Math"/>
                  </w:rPr>
                  <m:t>liq</m:t>
                </m:r>
              </m:sub>
            </m:sSub>
          </m:den>
        </m:f>
        <m:r>
          <m:rPr>
            <m:sty m:val="p"/>
          </m:rPr>
          <w:rPr>
            <w:rFonts w:ascii="Cambria Math" w:hAnsi="Cambria Math"/>
          </w:rPr>
          <m:t>=0</m:t>
        </m:r>
      </m:oMath>
      <w:r w:rsidR="00317292">
        <w:rPr>
          <w:b w:val="0"/>
        </w:rPr>
        <w:t xml:space="preserve">                                          (3)</w:t>
      </w:r>
    </w:p>
    <w:p w14:paraId="1F987584" w14:textId="77777777" w:rsidR="001C51BA" w:rsidRPr="001C51BA" w:rsidRDefault="001C51BA" w:rsidP="00D02AF6"/>
    <w:p w14:paraId="6E711721" w14:textId="6E1B8F26" w:rsidR="00AF63CC" w:rsidRDefault="00AF63CC" w:rsidP="00D02AF6">
      <w:pPr>
        <w:pStyle w:val="Heading3"/>
        <w:numPr>
          <w:ilvl w:val="2"/>
          <w:numId w:val="5"/>
        </w:numPr>
      </w:pPr>
      <w:bookmarkStart w:id="6" w:name="_Toc287503140"/>
      <w:r>
        <w:t>CTF fluid meshing</w:t>
      </w:r>
      <w:bookmarkEnd w:id="6"/>
    </w:p>
    <w:p w14:paraId="405A9774" w14:textId="77777777" w:rsidR="00AF63CC" w:rsidRDefault="00AF63CC" w:rsidP="00D02AF6"/>
    <w:p w14:paraId="1458C7B9" w14:textId="06E2539C" w:rsidR="004A1699" w:rsidRDefault="004A1699" w:rsidP="00D02AF6">
      <w:r w:rsidRPr="00D27E3B">
        <w:t>The finite volume structu</w:t>
      </w:r>
      <w:r w:rsidR="00E5699C">
        <w:t xml:space="preserve">re in CTF in </w:t>
      </w:r>
      <w:r w:rsidR="009E4D2A">
        <w:t xml:space="preserve">Figure 1 </w:t>
      </w:r>
      <w:r w:rsidRPr="00D27E3B">
        <w:t>is for a one-dimensional channel in the axial</w:t>
      </w:r>
      <w:r>
        <w:t xml:space="preserve"> </w:t>
      </w:r>
      <w:r w:rsidRPr="00D27E3B">
        <w:t xml:space="preserve">direction with </w:t>
      </w:r>
      <w:r w:rsidR="009C48A6">
        <w:t>n</w:t>
      </w:r>
      <w:r w:rsidRPr="00D27E3B">
        <w:t xml:space="preserve"> number of cells. The first and last cells</w:t>
      </w:r>
      <w:r w:rsidR="00012097">
        <w:t xml:space="preserve">, </w:t>
      </w:r>
      <w:r w:rsidRPr="00D27E3B">
        <w:t>0 and n + 1</w:t>
      </w:r>
      <w:r w:rsidR="00012097">
        <w:t>, respectively,</w:t>
      </w:r>
      <w:r w:rsidRPr="00D27E3B">
        <w:t xml:space="preserve"> are ghost cells </w:t>
      </w:r>
      <w:r w:rsidR="00012097">
        <w:t>that</w:t>
      </w:r>
      <w:r w:rsidRPr="00D27E3B">
        <w:t xml:space="preserve"> act as</w:t>
      </w:r>
      <w:r>
        <w:t xml:space="preserve"> </w:t>
      </w:r>
      <w:r w:rsidRPr="00CC1579">
        <w:t>the boundary conditions for the problem. Pressure, enthalpy, and density are averaged over the cell</w:t>
      </w:r>
      <w:r>
        <w:t xml:space="preserve"> </w:t>
      </w:r>
      <w:r w:rsidRPr="00CC1579">
        <w:t>volume and are located at the center of the cell. Mass flow rate and velocity are located at the faces</w:t>
      </w:r>
      <w:r>
        <w:t xml:space="preserve"> </w:t>
      </w:r>
      <w:r w:rsidRPr="00CC1579">
        <w:t>in between cells</w:t>
      </w:r>
      <w:r>
        <w:t xml:space="preserve">. The cells are </w:t>
      </w:r>
      <w:r w:rsidRPr="00CC1579">
        <w:t xml:space="preserve">represented with an index i, </w:t>
      </w:r>
      <w:r w:rsidR="007B76A0">
        <w:t>and the faces with indexes of i</w:t>
      </w:r>
      <w:r w:rsidRPr="00CC1579">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rPr>
          <w:rFonts w:eastAsia="Batang"/>
          <w:kern w:val="2"/>
          <w:lang w:eastAsia="ko-KR"/>
        </w:rPr>
        <w:t xml:space="preserve"> </w:t>
      </w:r>
      <w:r w:rsidR="007B76A0">
        <w:t>or i</w:t>
      </w:r>
      <w:r>
        <w:t>-</w:t>
      </w:r>
      <m:oMath>
        <m:f>
          <m:fPr>
            <m:type m:val="lin"/>
            <m:ctrlPr>
              <w:rPr>
                <w:rFonts w:ascii="Cambria Math" w:hAnsi="Cambria Math"/>
                <w:i/>
              </w:rPr>
            </m:ctrlPr>
          </m:fPr>
          <m:num>
            <m:r>
              <w:rPr>
                <w:rFonts w:ascii="Cambria Math" w:hAnsi="Cambria Math"/>
              </w:rPr>
              <m:t>1</m:t>
            </m:r>
          </m:num>
          <m:den>
            <m:r>
              <w:rPr>
                <w:rFonts w:ascii="Cambria Math" w:hAnsi="Cambria Math"/>
              </w:rPr>
              <m:t>2</m:t>
            </m:r>
          </m:den>
        </m:f>
      </m:oMath>
      <w:r>
        <w:t xml:space="preserve">. </w:t>
      </w:r>
      <w:r w:rsidRPr="00CC1579">
        <w:t xml:space="preserve">This </w:t>
      </w:r>
      <w:r>
        <w:t xml:space="preserve">project focuses on </w:t>
      </w:r>
      <w:r w:rsidR="00252F01">
        <w:t>this 1</w:t>
      </w:r>
      <w:r>
        <w:t xml:space="preserve">D </w:t>
      </w:r>
      <w:r w:rsidRPr="00CC1579">
        <w:t>configuration</w:t>
      </w:r>
      <w:r>
        <w:t xml:space="preserve"> and does not take into account adjacent subchannels.</w:t>
      </w:r>
    </w:p>
    <w:p w14:paraId="23E47FA6" w14:textId="77777777" w:rsidR="006E057C" w:rsidRDefault="006E057C" w:rsidP="00D02AF6"/>
    <w:p w14:paraId="6A89C7CC" w14:textId="42C2DA77" w:rsidR="00EA0B70" w:rsidRPr="006E057C" w:rsidRDefault="00EA0B70" w:rsidP="00B509EF">
      <w:pPr>
        <w:jc w:val="center"/>
      </w:pPr>
      <w:r>
        <w:rPr>
          <w:noProof/>
        </w:rPr>
        <w:drawing>
          <wp:inline distT="0" distB="0" distL="0" distR="0" wp14:anchorId="4843DCA6" wp14:editId="189C704B">
            <wp:extent cx="1502956" cy="2792186"/>
            <wp:effectExtent l="0" t="0" r="0" b="1905"/>
            <wp:docPr id="3" name="CTF-Ce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F-Cells.jpg"/>
                    <pic:cNvPicPr/>
                  </pic:nvPicPr>
                  <pic:blipFill>
                    <a:blip r:embed="rId12" r:link="rId13">
                      <a:extLst>
                        <a:ext uri="{28A0092B-C50C-407E-A947-70E740481C1C}">
                          <a14:useLocalDpi xmlns:a14="http://schemas.microsoft.com/office/drawing/2010/main" val="0"/>
                        </a:ext>
                      </a:extLst>
                    </a:blip>
                    <a:stretch>
                      <a:fillRect/>
                    </a:stretch>
                  </pic:blipFill>
                  <pic:spPr>
                    <a:xfrm>
                      <a:off x="0" y="0"/>
                      <a:ext cx="1504823" cy="2795654"/>
                    </a:xfrm>
                    <a:prstGeom prst="rect">
                      <a:avLst/>
                    </a:prstGeom>
                  </pic:spPr>
                </pic:pic>
              </a:graphicData>
            </a:graphic>
          </wp:inline>
        </w:drawing>
      </w:r>
    </w:p>
    <w:p w14:paraId="06438742" w14:textId="70AAFBC6" w:rsidR="00781F6C" w:rsidRDefault="00781F6C" w:rsidP="00D02AF6">
      <w:pPr>
        <w:pStyle w:val="Heading3"/>
      </w:pPr>
    </w:p>
    <w:p w14:paraId="0C5594D4" w14:textId="4EA6D52F" w:rsidR="00B509EF" w:rsidRPr="00B509EF" w:rsidRDefault="00B509EF" w:rsidP="00B509EF">
      <w:pPr>
        <w:jc w:val="center"/>
        <w:rPr>
          <w:b/>
        </w:rPr>
      </w:pPr>
      <w:r w:rsidRPr="00B509EF">
        <w:rPr>
          <w:b/>
        </w:rPr>
        <w:t>Figure 1. CTF Fluid Volume Meshing</w:t>
      </w:r>
    </w:p>
    <w:p w14:paraId="4A3B3EBD" w14:textId="77777777" w:rsidR="00B509EF" w:rsidRDefault="00B509EF" w:rsidP="00B509EF"/>
    <w:p w14:paraId="5DE2BB90" w14:textId="77777777" w:rsidR="00B509EF" w:rsidRPr="00B509EF" w:rsidRDefault="00B509EF" w:rsidP="00B509EF"/>
    <w:p w14:paraId="7C5445B7" w14:textId="77777777" w:rsidR="001864F6" w:rsidRDefault="00F66798" w:rsidP="00D02AF6">
      <w:pPr>
        <w:pStyle w:val="Heading3"/>
        <w:numPr>
          <w:ilvl w:val="2"/>
          <w:numId w:val="5"/>
        </w:numPr>
      </w:pPr>
      <w:bookmarkStart w:id="7" w:name="_Toc287503141"/>
      <w:r w:rsidRPr="00F66798">
        <w:t>Fluid finite difference equations</w:t>
      </w:r>
      <w:bookmarkEnd w:id="7"/>
    </w:p>
    <w:p w14:paraId="3CD09EB9" w14:textId="52CD9514" w:rsidR="00BE7E08" w:rsidRPr="00785D64" w:rsidRDefault="00BE7E08" w:rsidP="00D02AF6">
      <w:r>
        <w:br/>
      </w:r>
      <w:r w:rsidR="002A7AA1">
        <w:t xml:space="preserve">The </w:t>
      </w:r>
      <w:r w:rsidR="002B10DA">
        <w:t xml:space="preserve">semi-implicit </w:t>
      </w:r>
      <w:r w:rsidR="002A7AA1">
        <w:t xml:space="preserve">finite difference </w:t>
      </w:r>
      <w:r w:rsidR="00EE3DAB">
        <w:t xml:space="preserve">formulation </w:t>
      </w:r>
      <w:r w:rsidR="002A7AA1">
        <w:t xml:space="preserve">of the conservation of mass in equation </w:t>
      </w:r>
      <w:r w:rsidR="005610CB">
        <w:t xml:space="preserve">4 </w:t>
      </w:r>
      <w:r w:rsidR="00EE3DAB">
        <w:t>uses</w:t>
      </w:r>
      <w:r w:rsidR="00C07037">
        <w:t xml:space="preserve"> a</w:t>
      </w:r>
      <w:r w:rsidR="00EE3DAB">
        <w:t xml:space="preserve"> first order accurate forward differencing </w:t>
      </w:r>
      <w:r w:rsidR="00C07037">
        <w:t xml:space="preserve">method </w:t>
      </w:r>
      <w:r w:rsidR="00EE3DAB">
        <w:t xml:space="preserve">for </w:t>
      </w:r>
      <w:r w:rsidR="00AC60DA">
        <w:t xml:space="preserve">the </w:t>
      </w:r>
      <w:r w:rsidR="00EE3DAB">
        <w:t xml:space="preserve">temporal derivative and the spatial </w:t>
      </w:r>
      <w:r w:rsidR="00C07037">
        <w:t>derivatives</w:t>
      </w:r>
      <w:r w:rsidR="00EE3DAB">
        <w:t xml:space="preserve">. The densities evaluated at momentum </w:t>
      </w:r>
      <w:r w:rsidR="00104875">
        <w:t xml:space="preserve">indices </w:t>
      </w:r>
      <w:r w:rsidR="00EE3DAB">
        <w:t xml:space="preserve">such as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EE3DAB">
        <w:rPr>
          <w:b/>
        </w:rPr>
        <w:t xml:space="preserve"> </w:t>
      </w:r>
      <w:r w:rsidR="00EE3DAB">
        <w:t>represent the density</w:t>
      </w:r>
      <w:r w:rsidR="00005FF2">
        <w:t xml:space="preserve"> in the adjacent cell</w:t>
      </w:r>
      <w:r w:rsidR="00644833">
        <w:t xml:space="preserve"> to the momentum surface at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0C1434">
        <w:t xml:space="preserve"> </w:t>
      </w:r>
      <w:r w:rsidR="00644833">
        <w:t>in direction opposite the direction of</w:t>
      </w:r>
      <w:r w:rsidR="00EE3DAB">
        <w:t xml:space="preserve"> velocity at the momentum position. </w:t>
      </w:r>
      <w:r w:rsidR="008B1A6C">
        <w:t>In this way, the density is always grabbed from upwind from the momentum surface and never downwind</w:t>
      </w:r>
      <w:r w:rsidR="00012097">
        <w:t>.</w:t>
      </w:r>
      <w:r w:rsidR="00D86F3D">
        <w:t xml:space="preserve"> This is necessary because velocity is not affected by changes downwind</w:t>
      </w:r>
      <w:r w:rsidR="00012097">
        <w:t>.</w:t>
      </w:r>
      <w:r w:rsidR="00D86F3D">
        <w:t xml:space="preserve"> </w:t>
      </w:r>
      <w:r w:rsidR="00180900">
        <w:t xml:space="preserve">For the scope of this project, velocity is always positive, so at momentum cell </w:t>
      </w:r>
      <m:oMath>
        <m:r>
          <w:rPr>
            <w:rFonts w:ascii="Cambria Math" w:hAnsi="Cambria Math"/>
          </w:rPr>
          <m:t>i</m:t>
        </m:r>
        <m:r>
          <m:rPr>
            <m:sty m:val="bi"/>
          </m:rPr>
          <w:rPr>
            <w:rFonts w:ascii="Cambria Math" w:hAnsi="Cambria Math"/>
          </w:rPr>
          <m:t>+</m:t>
        </m:r>
        <m:box>
          <m:boxPr>
            <m:ctrlPr>
              <w:rPr>
                <w:rFonts w:ascii="Cambria Math" w:hAnsi="Cambria Math"/>
                <w:b/>
                <w:i/>
              </w:rPr>
            </m:ctrlPr>
          </m:boxPr>
          <m:e>
            <m:argPr>
              <m:argSz m:val="-1"/>
            </m:argP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2</m:t>
                </m:r>
              </m:den>
            </m:f>
          </m:e>
        </m:box>
      </m:oMath>
      <w:r w:rsidR="00180900">
        <w:t xml:space="preserve"> the dens</w:t>
      </w:r>
      <w:r w:rsidR="008C7EFF">
        <w:t xml:space="preserve">ity would be evaluated at cell </w:t>
      </w:r>
      <m:oMath>
        <m:r>
          <w:rPr>
            <w:rFonts w:ascii="Cambria Math" w:hAnsi="Cambria Math"/>
          </w:rPr>
          <m:t>i</m:t>
        </m:r>
      </m:oMath>
      <w:r w:rsidR="00180900">
        <w:t xml:space="preserve">. </w:t>
      </w:r>
      <w:r w:rsidR="00384F75">
        <w:t xml:space="preserve">The iterator </w:t>
      </w:r>
      <m:oMath>
        <m:r>
          <w:rPr>
            <w:rFonts w:ascii="Cambria Math" w:hAnsi="Cambria Math"/>
          </w:rPr>
          <m:t>k</m:t>
        </m:r>
      </m:oMath>
      <w:r w:rsidR="00384F75">
        <w:t xml:space="preserve">, is the iteration level of the </w:t>
      </w:r>
      <w:r w:rsidR="00384F75" w:rsidRPr="00D02AF6">
        <w:t xml:space="preserve">solution. If </w:t>
      </w:r>
      <w:r w:rsidR="005A07DB">
        <w:t xml:space="preserve">the solution method </w:t>
      </w:r>
      <w:r w:rsidR="00693D49">
        <w:t xml:space="preserve">is </w:t>
      </w:r>
      <w:r w:rsidR="00384F75" w:rsidRPr="00D02AF6">
        <w:t xml:space="preserve">semi-implicit then </w:t>
      </w:r>
      <w:r w:rsidR="009F388F">
        <w:t>the number of iterations</w:t>
      </w:r>
      <w:r w:rsidR="00384F75" w:rsidRPr="00D02AF6">
        <w:t xml:space="preserve"> is o</w:t>
      </w:r>
      <w:r w:rsidR="002D0DA8" w:rsidRPr="00D02AF6">
        <w:t xml:space="preserve">ne and </w:t>
      </w:r>
      <m:oMath>
        <m:r>
          <w:rPr>
            <w:rFonts w:ascii="Cambria Math" w:hAnsi="Cambria Math"/>
          </w:rPr>
          <m:t>k</m:t>
        </m:r>
      </m:oMath>
      <w:r w:rsidR="002D0DA8" w:rsidRPr="00D02AF6">
        <w:t xml:space="preserve"> is equal to </w:t>
      </w:r>
      <m:oMath>
        <m:r>
          <w:rPr>
            <w:rFonts w:ascii="Cambria Math" w:hAnsi="Cambria Math"/>
          </w:rPr>
          <m:t>n</m:t>
        </m:r>
      </m:oMath>
      <w:r w:rsidR="00384F75" w:rsidRPr="00D02AF6">
        <w:t xml:space="preserve">. </w:t>
      </w:r>
      <w:r w:rsidR="002D0DA8" w:rsidRPr="00D02AF6">
        <w:t xml:space="preserve">If </w:t>
      </w:r>
      <w:r w:rsidR="00693D49">
        <w:t xml:space="preserve">the solution method is </w:t>
      </w:r>
      <w:r w:rsidR="002D0DA8" w:rsidRPr="00D02AF6">
        <w:t xml:space="preserve">implicit, then </w:t>
      </w:r>
      <w:r w:rsidR="00785D64" w:rsidRPr="00D02AF6">
        <w:t xml:space="preserve">multiple iterations </w:t>
      </w:r>
      <w:r w:rsidR="00AB5243">
        <w:t xml:space="preserve">occur </w:t>
      </w:r>
      <w:r w:rsidR="000B0C22" w:rsidRPr="00C0014C">
        <w:t xml:space="preserve">until </w:t>
      </w:r>
      <m:oMath>
        <m:r>
          <w:rPr>
            <w:rFonts w:ascii="Cambria Math" w:hAnsi="Cambria Math"/>
          </w:rPr>
          <m:t>k</m:t>
        </m:r>
      </m:oMath>
      <w:r w:rsidR="000B0C22" w:rsidRPr="00C0014C">
        <w:t xml:space="preserve"> </w:t>
      </w:r>
      <w:r w:rsidR="00D0737C">
        <w:t>increments</w:t>
      </w:r>
      <w:r w:rsidR="008B179B">
        <w:t xml:space="preserve"> </w:t>
      </w:r>
      <w:r w:rsidR="008B179B">
        <w:lastRenderedPageBreak/>
        <w:t xml:space="preserve">from </w:t>
      </w:r>
      <m:oMath>
        <m:r>
          <w:rPr>
            <w:rFonts w:ascii="Cambria Math" w:hAnsi="Cambria Math"/>
          </w:rPr>
          <m:t>n</m:t>
        </m:r>
      </m:oMath>
      <w:r w:rsidR="008B179B">
        <w:t xml:space="preserve"> to</w:t>
      </w:r>
      <w:r w:rsidR="00785D64" w:rsidRPr="00C0014C">
        <w:t xml:space="preserve"> </w:t>
      </w:r>
      <m:oMath>
        <m:r>
          <w:rPr>
            <w:rFonts w:ascii="Cambria Math" w:hAnsi="Cambria Math"/>
          </w:rPr>
          <m:t>n</m:t>
        </m:r>
        <m:r>
          <m:rPr>
            <m:sty m:val="bi"/>
          </m:rPr>
          <w:rPr>
            <w:rFonts w:ascii="Cambria Math" w:hAnsi="Cambria Math"/>
          </w:rPr>
          <m:t>+</m:t>
        </m:r>
        <m:r>
          <w:rPr>
            <w:rFonts w:ascii="Cambria Math" w:hAnsi="Cambria Math"/>
          </w:rPr>
          <m:t>1</m:t>
        </m:r>
      </m:oMath>
      <w:r w:rsidR="00785D64" w:rsidRPr="00C0014C">
        <w:t xml:space="preserve">. </w:t>
      </w:r>
      <w:r w:rsidR="00C0014C" w:rsidRPr="00C0014C">
        <w:t>The finite difference formulation</w:t>
      </w:r>
      <w:r w:rsidR="00491080">
        <w:t>s</w:t>
      </w:r>
      <w:r w:rsidR="00C0014C" w:rsidRPr="00C0014C">
        <w:t xml:space="preserve"> of the conservation of momentum in equation </w:t>
      </w:r>
      <w:r w:rsidR="00D4089B">
        <w:t>5</w:t>
      </w:r>
      <w:r w:rsidR="00C0014C" w:rsidRPr="00C0014C">
        <w:t xml:space="preserve"> </w:t>
      </w:r>
      <w:r w:rsidR="00491080">
        <w:t>and the fluid energy conservation in equation 6 are</w:t>
      </w:r>
      <w:r w:rsidR="00C0014C" w:rsidRPr="00C0014C">
        <w:t xml:space="preserve"> first order accurate for the temporal and spatial derivatives.</w:t>
      </w:r>
      <w:r w:rsidR="00F55756">
        <w:t xml:space="preserve"> </w:t>
      </w:r>
      <w:r w:rsidR="004178EC">
        <w:t xml:space="preserve"> </w:t>
      </w:r>
      <w:r w:rsidR="000819A1">
        <w:t xml:space="preserve">The last term in the equation is difference between </w:t>
      </w:r>
      <w:r w:rsidR="00EE3DC6">
        <w:t xml:space="preserve">the wall temperature </w:t>
      </w:r>
      <w:r w:rsidR="002A0CFF">
        <w:t>and the bulk fluid temperature times the heat transfer coefficient and the sur</w:t>
      </w:r>
      <w:r w:rsidR="003003AA">
        <w:t>face area of the connected rod</w:t>
      </w:r>
      <w:r w:rsidR="000819A1">
        <w:t xml:space="preserve"> divided by the fluid volume</w:t>
      </w:r>
      <w:r w:rsidR="003003AA">
        <w:t>.</w:t>
      </w:r>
      <w:r w:rsidR="0073451E">
        <w:t xml:space="preserve"> </w:t>
      </w:r>
      <w:r w:rsidR="00094BE9">
        <w:t xml:space="preserve">This </w:t>
      </w:r>
      <w:r w:rsidR="006F3768">
        <w:t xml:space="preserve">numerator of this </w:t>
      </w:r>
      <w:r w:rsidR="00094BE9">
        <w:t xml:space="preserve">term is also present in the solid conduction equations and is responsible for coupling the solid energy equations to the fluid energy equations. </w:t>
      </w:r>
      <w:r w:rsidR="0073451E">
        <w:t xml:space="preserve">When the fluid equations are solved for semi-implicitly, all of these evaluated at the current time step </w:t>
      </w:r>
      <m:oMath>
        <m:r>
          <w:rPr>
            <w:rFonts w:ascii="Cambria Math" w:hAnsi="Cambria Math"/>
          </w:rPr>
          <m:t>n</m:t>
        </m:r>
      </m:oMath>
      <w:r w:rsidR="0073451E">
        <w:t xml:space="preserve">, and the solid conduction equations are </w:t>
      </w:r>
      <w:r w:rsidR="008B06E7">
        <w:t>explicitly</w:t>
      </w:r>
      <w:r w:rsidR="0073451E">
        <w:t xml:space="preserve"> coupled to the fluid equations. </w:t>
      </w:r>
      <w:r w:rsidR="009B1E03">
        <w:t xml:space="preserve">When the fluid equations are solved for implicitly, the </w:t>
      </w:r>
      <w:r w:rsidR="007A0387">
        <w:t xml:space="preserve">wall temperature and heat transfer coefficient are </w:t>
      </w:r>
      <w:r w:rsidR="000B0E37">
        <w:t>solved for at the next time size</w:t>
      </w:r>
      <w:r w:rsidR="007A0387">
        <w:t>.</w:t>
      </w:r>
      <w:r w:rsidR="00DE64BF">
        <w:t xml:space="preserve"> The </w:t>
      </w:r>
      <w:r w:rsidR="007073B5">
        <w:t>fluid</w:t>
      </w:r>
      <w:r w:rsidR="000D73C1">
        <w:t xml:space="preserve"> equations are then implicitly coupled to the solid equations. </w:t>
      </w:r>
    </w:p>
    <w:p w14:paraId="12ABD86B" w14:textId="77777777" w:rsidR="00CA3B3F" w:rsidRDefault="00CA3B3F" w:rsidP="00D02AF6"/>
    <w:p w14:paraId="22CFB075" w14:textId="00018101" w:rsidR="001C6D23" w:rsidRPr="00C12AC7" w:rsidRDefault="00924CDC" w:rsidP="001C6D23">
      <w:pPr>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=0</m:t>
        </m:r>
      </m:oMath>
      <w:r w:rsidR="001C6D23" w:rsidRPr="00C12AC7">
        <w:t xml:space="preserve"> </w:t>
      </w:r>
      <w:r w:rsidR="001C6D23" w:rsidRPr="00C12AC7">
        <w:tab/>
      </w:r>
      <w:r w:rsidR="001C6D23" w:rsidRPr="00C12AC7">
        <w:tab/>
        <w:t xml:space="preserve">                           (4)</w:t>
      </w:r>
    </w:p>
    <w:p w14:paraId="6DDF669E" w14:textId="260DF07C" w:rsidR="00B466ED" w:rsidRPr="00C12AC7" w:rsidRDefault="00B466ED" w:rsidP="00D02AF6">
      <w:pPr>
        <w:pStyle w:val="BodyText3"/>
      </w:pPr>
    </w:p>
    <w:p w14:paraId="343CB991" w14:textId="560106A7" w:rsidR="00882766" w:rsidRPr="00C12AC7" w:rsidRDefault="00924CDC" w:rsidP="007A5C2D">
      <w:pPr>
        <w:pStyle w:val="BodyText3"/>
        <w:jc w:val="right"/>
      </w:pPr>
      <m:oMath>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r>
              <m:rPr>
                <m:sty m:val="p"/>
              </m:rP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Sup>
              <m:sSubSupPr>
                <m:ctrlPr>
                  <w:rPr>
                    <w:rFonts w:ascii="Cambria Math" w:hAnsi="Cambria Math"/>
                  </w:rPr>
                </m:ctrlPr>
              </m:sSubSupPr>
              <m:e>
                <m:acc>
                  <m:accPr>
                    <m:chr m:val="̅"/>
                    <m:ctrlPr>
                      <w:rPr>
                        <w:rFonts w:ascii="Cambria Math" w:hAnsi="Cambria Math"/>
                      </w:rPr>
                    </m:ctrlPr>
                  </m:accPr>
                  <m:e>
                    <m:r>
                      <w:rPr>
                        <w:rFonts w:ascii="Cambria Math" w:hAnsi="Cambria Math"/>
                      </w:rPr>
                      <m:t>ρ</m:t>
                    </m:r>
                  </m:e>
                </m:acc>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den>
        </m:f>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r>
          <w:rPr>
            <w:rFonts w:ascii="Cambria Math" w:hAnsi="Cambria Math"/>
          </w:rPr>
          <m:t>g</m:t>
        </m:r>
        <m:r>
          <m:rPr>
            <m:sty m:val="p"/>
          </m:rPr>
          <w:rPr>
            <w:rFonts w:ascii="Cambria Math" w:hAnsi="Cambria Math"/>
          </w:rPr>
          <m:t>=0</m:t>
        </m:r>
      </m:oMath>
      <w:r w:rsidR="00882766" w:rsidRPr="00C12AC7">
        <w:t xml:space="preserve">  </w:t>
      </w:r>
      <w:r w:rsidR="007A5C2D" w:rsidRPr="00C12AC7">
        <w:t xml:space="preserve">                               </w:t>
      </w:r>
      <w:r w:rsidR="00882766" w:rsidRPr="00C12AC7">
        <w:t xml:space="preserve"> (5)</w:t>
      </w:r>
    </w:p>
    <w:p w14:paraId="6D2EBE9F" w14:textId="77777777" w:rsidR="00BE7E08" w:rsidRPr="00C12AC7" w:rsidRDefault="00BE7E08" w:rsidP="00D02AF6">
      <w:pPr>
        <w:pStyle w:val="BodyText3"/>
      </w:pPr>
    </w:p>
    <w:p w14:paraId="5B622A40" w14:textId="65F76854" w:rsidR="00486325" w:rsidRPr="000A09B2" w:rsidRDefault="00924CDC" w:rsidP="000A09B2">
      <w:pPr>
        <w:jc w:val="right"/>
      </w:pPr>
      <m:oMath>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 xml:space="preserve"> +</m:t>
        </m:r>
        <m:sSubSup>
          <m:sSubSupPr>
            <m:ctrlPr>
              <w:rPr>
                <w:rFonts w:ascii="Cambria Math" w:hAnsi="Cambria Math"/>
              </w:rPr>
            </m:ctrlPr>
          </m:sSubSupPr>
          <m:e>
            <m:r>
              <w:rPr>
                <w:rFonts w:ascii="Cambria Math" w:hAnsi="Cambria Math"/>
              </w:rPr>
              <m:t>ρ</m:t>
            </m:r>
          </m:e>
          <m:sub>
            <m:r>
              <w:rPr>
                <w:rFonts w:ascii="Cambria Math" w:hAnsi="Cambria Math"/>
              </w:rPr>
              <m:t>i</m:t>
            </m:r>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f>
          <m:fPr>
            <m:ctrlPr>
              <w:rPr>
                <w:rFonts w:ascii="Cambria Math" w:hAnsi="Cambria Math"/>
              </w:rPr>
            </m:ctrlPr>
          </m:fPr>
          <m:num>
            <m:sSubSup>
              <m:sSubSupPr>
                <m:ctrlPr>
                  <w:rPr>
                    <w:rFonts w:ascii="Cambria Math" w:hAnsi="Cambria Math"/>
                  </w:rPr>
                </m:ctrlPr>
              </m:sSubSupPr>
              <m:e>
                <m:r>
                  <w:rPr>
                    <w:rFonts w:ascii="Cambria Math" w:hAnsi="Cambria Math"/>
                  </w:rPr>
                  <m:t>h</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r>
                      <m:rPr>
                        <m:sty m:val="p"/>
                      </m:rPr>
                      <w:rPr>
                        <w:rFonts w:ascii="Cambria Math" w:hAnsi="Cambria Math"/>
                      </w:rPr>
                      <m:t>1</m:t>
                    </m:r>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i</m:t>
            </m:r>
          </m:sub>
          <m:sup>
            <m:r>
              <w:rPr>
                <w:rFonts w:ascii="Cambria Math" w:hAnsi="Cambria Math"/>
              </w:rPr>
              <m:t>k</m:t>
            </m:r>
          </m:sup>
        </m:sSubSup>
        <m:f>
          <m:fPr>
            <m:ctrlPr>
              <w:rPr>
                <w:rFonts w:ascii="Cambria Math" w:hAnsi="Cambria Math"/>
              </w:rPr>
            </m:ctrlPr>
          </m:fPr>
          <m:num>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k</m:t>
                </m:r>
              </m:sup>
            </m:sSubSup>
            <m:sSubSup>
              <m:sSubSupPr>
                <m:ctrlPr>
                  <w:rPr>
                    <w:rFonts w:ascii="Cambria Math" w:hAnsi="Cambria Math"/>
                  </w:rPr>
                </m:ctrlPr>
              </m:sSubSupPr>
              <m:e>
                <m:r>
                  <w:rPr>
                    <w:rFonts w:ascii="Cambria Math" w:hAnsi="Cambria Math"/>
                  </w:rPr>
                  <m:t>u</m:t>
                </m:r>
              </m:e>
              <m:sub>
                <m:r>
                  <w:rPr>
                    <w:rFonts w:ascii="Cambria Math" w:hAnsi="Cambria Math"/>
                  </w:rPr>
                  <m:t>i</m:t>
                </m:r>
                <m:r>
                  <m:rPr>
                    <m:sty m:val="p"/>
                  </m:rPr>
                  <w:rPr>
                    <w:rFonts w:ascii="Cambria Math" w:hAnsi="Cambria Math"/>
                  </w:rPr>
                  <m:t>-</m:t>
                </m:r>
                <m:box>
                  <m:boxPr>
                    <m:ctrlPr>
                      <w:rPr>
                        <w:rFonts w:ascii="Cambria Math" w:hAnsi="Cambria Math"/>
                      </w:rPr>
                    </m:ctrlPr>
                  </m:boxPr>
                  <m:e>
                    <m:argPr>
                      <m:argSz m:val="-1"/>
                    </m:argPr>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e>
                </m:box>
              </m:sub>
              <m:sup>
                <m:r>
                  <w:rPr>
                    <w:rFonts w:ascii="Cambria Math" w:hAnsi="Cambria Math"/>
                  </w:rPr>
                  <m:t>n</m:t>
                </m:r>
                <m:r>
                  <m:rPr>
                    <m:sty m:val="p"/>
                  </m:rPr>
                  <w:rPr>
                    <w:rFonts w:ascii="Cambria Math" w:hAnsi="Cambria Math"/>
                  </w:rPr>
                  <m:t>+1</m:t>
                </m:r>
              </m:sup>
            </m:sSubSup>
          </m:num>
          <m:den>
            <m:r>
              <m:rPr>
                <m:sty m:val="p"/>
              </m:rPr>
              <w:rPr>
                <w:rFonts w:ascii="Cambria Math" w:hAnsi="Cambria Math"/>
              </w:rPr>
              <m:t>∆</m:t>
            </m:r>
            <m:r>
              <w:rPr>
                <w:rFonts w:ascii="Cambria Math" w:hAnsi="Cambria Math"/>
              </w:rPr>
              <m:t>x</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num>
          <m:den>
            <m:sSub>
              <m:sSubPr>
                <m:ctrlPr>
                  <w:rPr>
                    <w:rFonts w:ascii="Cambria Math" w:hAnsi="Cambria Math"/>
                  </w:rPr>
                </m:ctrlPr>
              </m:sSubPr>
              <m:e>
                <m:r>
                  <m:rPr>
                    <m:sty m:val="p"/>
                  </m:rPr>
                  <w:rPr>
                    <w:rFonts w:ascii="Cambria Math" w:hAnsi="Cambria Math"/>
                  </w:rPr>
                  <m:t>∀</m:t>
                </m:r>
              </m:e>
              <m:sub>
                <m:r>
                  <w:rPr>
                    <w:rFonts w:ascii="Cambria Math" w:hAnsi="Cambria Math"/>
                  </w:rPr>
                  <m:t>liq</m:t>
                </m:r>
              </m:sub>
            </m:sSub>
          </m:den>
        </m:f>
        <m:r>
          <m:rPr>
            <m:sty m:val="p"/>
          </m:rPr>
          <w:rPr>
            <w:rFonts w:ascii="Cambria Math" w:hAnsi="Cambria Math"/>
          </w:rPr>
          <m:t>=0</m:t>
        </m:r>
      </m:oMath>
      <w:r w:rsidR="000A09B2">
        <w:rPr>
          <w:b/>
        </w:rPr>
        <w:t xml:space="preserve">   </w:t>
      </w:r>
      <w:r w:rsidR="000B4BA4">
        <w:rPr>
          <w:b/>
        </w:rPr>
        <w:t xml:space="preserve">   </w:t>
      </w:r>
      <w:r w:rsidR="000A09B2" w:rsidRPr="000A09B2">
        <w:t>(6)</w:t>
      </w:r>
    </w:p>
    <w:p w14:paraId="4A39CB87" w14:textId="77777777" w:rsidR="00EF03B2" w:rsidRPr="000D5EB5" w:rsidRDefault="00EF03B2" w:rsidP="00D02AF6"/>
    <w:p w14:paraId="66E03E7A" w14:textId="77777777" w:rsidR="00FE15BE" w:rsidRDefault="006546B9" w:rsidP="00D02AF6">
      <w:pPr>
        <w:pStyle w:val="Heading1"/>
        <w:numPr>
          <w:ilvl w:val="1"/>
          <w:numId w:val="5"/>
        </w:numPr>
      </w:pPr>
      <w:bookmarkStart w:id="8" w:name="_Toc287503142"/>
      <w:r w:rsidRPr="000D5EB5">
        <w:t>1-D Radial Solid Conduction Equation</w:t>
      </w:r>
      <w:bookmarkEnd w:id="8"/>
    </w:p>
    <w:p w14:paraId="22FB8254" w14:textId="77777777" w:rsidR="00EA2C2E" w:rsidRDefault="00EA2C2E" w:rsidP="00D02AF6"/>
    <w:p w14:paraId="211EC2A5" w14:textId="737B85C0" w:rsidR="003445AD" w:rsidRDefault="00EA2C2E" w:rsidP="00F107C5">
      <w:pPr>
        <w:tabs>
          <w:tab w:val="left" w:pos="1273"/>
        </w:tabs>
      </w:pPr>
      <w:r>
        <w:t>The conduction equation for a cylindrical system is given in equation 7.</w:t>
      </w:r>
      <w:r w:rsidR="00255276">
        <w:t xml:space="preserve"> The first term represents the amount of energy stored within the solid area within a unit time. The second term is the conduction in the radial direction. </w:t>
      </w:r>
      <w:r w:rsidR="001E776B">
        <w:t>The second and third terms are the conduction in the</w:t>
      </w:r>
      <w:r w:rsidR="00BD55DF">
        <w:t xml:space="preserve"> azimuthal and axial directions, </w:t>
      </w:r>
      <w:r w:rsidR="001E776B">
        <w:t xml:space="preserve">respectively. The last term represents the heat generation within the solid. </w:t>
      </w:r>
    </w:p>
    <w:p w14:paraId="7EEB639D" w14:textId="77777777" w:rsidR="00EA2C2E" w:rsidRPr="00486325" w:rsidRDefault="00EA2C2E" w:rsidP="00F107C5">
      <w:pPr>
        <w:tabs>
          <w:tab w:val="left" w:pos="1273"/>
        </w:tabs>
      </w:pPr>
    </w:p>
    <w:p w14:paraId="030AA3C7" w14:textId="0FEE3691" w:rsidR="00EF03B2" w:rsidRDefault="004D69C7" w:rsidP="007C4C4D">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m:t>
            </m:r>
          </m:num>
          <m:den>
            <m:r>
              <w:rPr>
                <w:rFonts w:ascii="Cambria Math" w:hAnsi="Cambria Math"/>
              </w:rPr>
              <m:t>∂r</m:t>
            </m:r>
          </m:den>
        </m:f>
        <m:d>
          <m:dPr>
            <m:ctrlPr>
              <w:rPr>
                <w:rFonts w:ascii="Cambria Math" w:hAnsi="Cambria Math"/>
              </w:rPr>
            </m:ctrlPr>
          </m:dPr>
          <m:e>
            <m:r>
              <w:rPr>
                <w:rFonts w:ascii="Cambria Math" w:hAnsi="Cambria Math"/>
              </w:rPr>
              <m:t>kr</m:t>
            </m:r>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f>
          <m:fPr>
            <m:ctrlPr>
              <w:rPr>
                <w:rFonts w:ascii="Cambria Math" w:hAnsi="Cambria Math"/>
              </w:rPr>
            </m:ctrlPr>
          </m:fPr>
          <m:num>
            <m:r>
              <w:rPr>
                <w:rFonts w:ascii="Cambria Math" w:hAnsi="Cambria Math"/>
              </w:rPr>
              <m:t>∂</m:t>
            </m:r>
          </m:num>
          <m:den>
            <m:r>
              <w:rPr>
                <w:rFonts w:ascii="Cambria Math" w:hAnsi="Cambria Math"/>
              </w:rPr>
              <m:t>∂</m:t>
            </m:r>
            <m:r>
              <w:rPr>
                <w:rFonts w:ascii="Cambria Math" w:hAnsi="Cambria Math"/>
              </w:rPr>
              <m:t>θ</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m:t>
                </m:r>
                <m:r>
                  <w:rPr>
                    <w:rFonts w:ascii="Cambria Math" w:hAnsi="Cambria Math"/>
                  </w:rPr>
                  <m:t>θ</m:t>
                </m:r>
              </m:den>
            </m:f>
          </m:e>
        </m:d>
        <m:r>
          <m:rPr>
            <m:sty m:val="p"/>
          </m:rP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r>
              <w:rPr>
                <w:rFonts w:ascii="Cambria Math" w:hAnsi="Cambria Math"/>
              </w:rPr>
              <m:t>z</m:t>
            </m:r>
          </m:den>
        </m:f>
        <m:d>
          <m:dPr>
            <m:ctrlPr>
              <w:rPr>
                <w:rFonts w:ascii="Cambria Math" w:hAnsi="Cambria Math"/>
              </w:rPr>
            </m:ctrlPr>
          </m:dPr>
          <m:e>
            <m:r>
              <w:rPr>
                <w:rFonts w:ascii="Cambria Math" w:hAnsi="Cambria Math"/>
              </w:rPr>
              <m:t>k</m:t>
            </m:r>
            <m:f>
              <m:fPr>
                <m:ctrlPr>
                  <w:rPr>
                    <w:rFonts w:ascii="Cambria Math" w:hAnsi="Cambria Math"/>
                  </w:rPr>
                </m:ctrlPr>
              </m:fPr>
              <m:num>
                <m:r>
                  <w:rPr>
                    <w:rFonts w:ascii="Cambria Math" w:hAnsi="Cambria Math"/>
                  </w:rPr>
                  <m:t>∂T</m:t>
                </m:r>
              </m:num>
              <m:den>
                <m:r>
                  <w:rPr>
                    <w:rFonts w:ascii="Cambria Math" w:hAnsi="Cambria Math"/>
                  </w:rPr>
                  <m:t>∂</m:t>
                </m:r>
                <m:r>
                  <w:rPr>
                    <w:rFonts w:ascii="Cambria Math" w:hAnsi="Cambria Math"/>
                  </w:rPr>
                  <m:t>z</m:t>
                </m:r>
              </m:den>
            </m:f>
          </m:e>
        </m:d>
        <m: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19137C">
        <w:rPr>
          <w:b/>
        </w:rPr>
        <w:t xml:space="preserve"> </w:t>
      </w:r>
      <w:r w:rsidR="00E41E41">
        <w:rPr>
          <w:b/>
        </w:rPr>
        <w:tab/>
        <w:t xml:space="preserve">      </w:t>
      </w:r>
      <w:r w:rsidR="007C4C4D">
        <w:rPr>
          <w:b/>
        </w:rPr>
        <w:t xml:space="preserve">               </w:t>
      </w:r>
      <w:r w:rsidR="005C5718">
        <w:rPr>
          <w:b/>
        </w:rPr>
        <w:t xml:space="preserve"> </w:t>
      </w:r>
      <w:r w:rsidR="00E41E41">
        <w:t>(7</w:t>
      </w:r>
      <w:r w:rsidR="0019137C" w:rsidRPr="0019137C">
        <w:t>)</w:t>
      </w:r>
    </w:p>
    <w:p w14:paraId="18B727A5" w14:textId="77777777" w:rsidR="00EA2C2E" w:rsidRDefault="00EA2C2E" w:rsidP="007C4C4D">
      <w:pPr>
        <w:jc w:val="right"/>
      </w:pPr>
    </w:p>
    <w:p w14:paraId="4578A1B5" w14:textId="1723A0DB" w:rsidR="00EA2C2E" w:rsidRDefault="00512F5D" w:rsidP="00880B9C">
      <w:r>
        <w:t>This work focuses on the 1D radial equations setting the derivatives with respect to the angular and axial directions to zero.</w:t>
      </w:r>
      <w:r w:rsidR="00924CDC">
        <w:t xml:space="preserve"> Furthermore it is assumed that </w:t>
      </w:r>
      <w:r w:rsidR="00AF628C">
        <w:t>all</w:t>
      </w:r>
      <w:r w:rsidR="00924CDC">
        <w:t xml:space="preserve"> material properties are </w:t>
      </w:r>
      <w:r w:rsidR="00AF628C">
        <w:t>constant and uniform.</w:t>
      </w:r>
      <w:r>
        <w:t xml:space="preserve"> </w:t>
      </w:r>
      <w:r w:rsidR="00E41E41">
        <w:t>The 1D radial conduction equation is</w:t>
      </w:r>
      <w:r w:rsidR="00F00461">
        <w:t xml:space="preserve"> then</w:t>
      </w:r>
      <w:r w:rsidR="00E41E41">
        <w:t xml:space="preserve"> given i</w:t>
      </w:r>
      <w:r w:rsidR="00F00461">
        <w:t xml:space="preserve">n equation 8 using the product rule to expand the radial derivatives. </w:t>
      </w:r>
    </w:p>
    <w:p w14:paraId="309FE2CB" w14:textId="77777777" w:rsidR="00CA2A78" w:rsidRDefault="00CA2A78" w:rsidP="00880B9C"/>
    <w:p w14:paraId="3A147F55" w14:textId="4A8C7D82" w:rsidR="00CA2A78" w:rsidRDefault="00CA2A78" w:rsidP="00CA2A78">
      <w:pPr>
        <w:jc w:val="right"/>
      </w:pPr>
      <w:r>
        <w:t xml:space="preserve">         </w:t>
      </w:r>
      <m:oMath>
        <m:r>
          <w:rPr>
            <w:rFonts w:ascii="Cambria Math" w:hAnsi="Cambria Math"/>
          </w:rPr>
          <m:t>ρ</m:t>
        </m:r>
        <m:sSub>
          <m:sSubPr>
            <m:ctrlPr>
              <w:rPr>
                <w:rFonts w:ascii="Cambria Math" w:hAnsi="Cambria Math"/>
              </w:rPr>
            </m:ctrlPr>
          </m:sSubPr>
          <m:e>
            <m:r>
              <w:rPr>
                <w:rFonts w:ascii="Cambria Math" w:hAnsi="Cambria Math"/>
              </w:rPr>
              <m:t>c</m:t>
            </m:r>
          </m:e>
          <m:sub>
            <m:r>
              <w:rPr>
                <w:rFonts w:ascii="Cambria Math" w:hAnsi="Cambria Math"/>
              </w:rPr>
              <m:t>p</m:t>
            </m:r>
          </m:sub>
        </m:sSub>
        <m:f>
          <m:fPr>
            <m:ctrlPr>
              <w:rPr>
                <w:rFonts w:ascii="Cambria Math" w:hAnsi="Cambria Math"/>
              </w:rPr>
            </m:ctrlPr>
          </m:fPr>
          <m:num>
            <m:r>
              <w:rPr>
                <w:rFonts w:ascii="Cambria Math" w:hAnsi="Cambria Math"/>
              </w:rPr>
              <m:t>∂T</m:t>
            </m:r>
          </m:num>
          <m:den>
            <m:r>
              <w:rPr>
                <w:rFonts w:ascii="Cambria Math" w:hAnsi="Cambria Math"/>
              </w:rPr>
              <m:t>∂t</m:t>
            </m:r>
          </m:den>
        </m:f>
        <m:r>
          <m:rPr>
            <m:sty m:val="p"/>
          </m:rPr>
          <w:rPr>
            <w:rFonts w:ascii="Cambria Math" w:hAnsi="Cambria Math"/>
          </w:rPr>
          <m:t>-</m:t>
        </m:r>
        <m:r>
          <w:rPr>
            <w:rFonts w:ascii="Cambria Math" w:hAnsi="Cambria Math"/>
          </w:rPr>
          <m:t>k</m:t>
        </m:r>
        <m:d>
          <m:dPr>
            <m:ctrlPr>
              <w:rPr>
                <w:rFonts w:ascii="Cambria Math" w:hAnsi="Cambria Math"/>
              </w:rPr>
            </m:ctrlPr>
          </m:dPr>
          <m:e>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m:t>
                </m:r>
              </m:num>
              <m:den>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r</m:t>
                </m:r>
              </m:den>
            </m:f>
            <m:f>
              <m:fPr>
                <m:ctrlPr>
                  <w:rPr>
                    <w:rFonts w:ascii="Cambria Math" w:hAnsi="Cambria Math"/>
                  </w:rPr>
                </m:ctrlPr>
              </m:fPr>
              <m:num>
                <m:r>
                  <w:rPr>
                    <w:rFonts w:ascii="Cambria Math" w:hAnsi="Cambria Math"/>
                  </w:rPr>
                  <m:t>∂T</m:t>
                </m:r>
              </m:num>
              <m:den>
                <m:r>
                  <w:rPr>
                    <w:rFonts w:ascii="Cambria Math" w:hAnsi="Cambria Math"/>
                  </w:rPr>
                  <m:t>∂r</m:t>
                </m:r>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=0</m:t>
        </m:r>
      </m:oMath>
      <w:r w:rsidR="00464B40">
        <w:rPr>
          <w:b/>
        </w:rPr>
        <w:t xml:space="preserve"> </w:t>
      </w:r>
      <w:r>
        <w:rPr>
          <w:b/>
        </w:rPr>
        <w:tab/>
        <w:t xml:space="preserve">  </w:t>
      </w:r>
      <w:r w:rsidR="006F0BFA">
        <w:rPr>
          <w:b/>
        </w:rPr>
        <w:t xml:space="preserve">               </w:t>
      </w:r>
      <w:r w:rsidR="007B5315">
        <w:rPr>
          <w:b/>
        </w:rPr>
        <w:t xml:space="preserve">  </w:t>
      </w:r>
      <w:r w:rsidR="007B34C5">
        <w:rPr>
          <w:b/>
        </w:rPr>
        <w:t xml:space="preserve">            </w:t>
      </w:r>
      <w:r>
        <w:rPr>
          <w:b/>
        </w:rPr>
        <w:t xml:space="preserve">      </w:t>
      </w:r>
      <w:r w:rsidR="00D75A46">
        <w:t>(8</w:t>
      </w:r>
      <w:r w:rsidRPr="0019137C">
        <w:t>)</w:t>
      </w:r>
    </w:p>
    <w:p w14:paraId="27DDDF0C" w14:textId="77777777" w:rsidR="001077BE" w:rsidRDefault="001077BE" w:rsidP="00AD1E12"/>
    <w:p w14:paraId="218C3059" w14:textId="64BDCF7F" w:rsidR="00AD1E12" w:rsidRDefault="00E368AB" w:rsidP="00AD1E12">
      <w:r>
        <w:t>When the radius is zero, the fuel temperature is considered to be a maximum</w:t>
      </w:r>
      <w:r w:rsidR="001077BE">
        <w:t xml:space="preserve"> giving the boundary condition</w:t>
      </w:r>
      <w:r w:rsidR="00B43080">
        <w:t xml:space="preserve"> in equation 9.</w:t>
      </w:r>
    </w:p>
    <w:p w14:paraId="3DE799E5" w14:textId="77777777" w:rsidR="00D05357" w:rsidRDefault="00D05357" w:rsidP="00D05357">
      <w:pPr>
        <w:jc w:val="right"/>
      </w:pPr>
      <m:oMath>
        <m:sSub>
          <m:sSubPr>
            <m:ctrlPr>
              <w:rPr>
                <w:rFonts w:ascii="Cambria Math" w:hAnsi="Cambria Math"/>
                <w:i/>
              </w:rPr>
            </m:ctrlPr>
          </m:sSubPr>
          <m:e>
            <m:d>
              <m:dPr>
                <m:ctrlPr>
                  <w:rPr>
                    <w:rFonts w:ascii="Cambria Math" w:hAnsi="Cambria Math"/>
                    <w:i/>
                  </w:rPr>
                </m:ctrlPr>
              </m:dPr>
              <m:e>
                <m:f>
                  <m:fPr>
                    <m:ctrlPr>
                      <w:rPr>
                        <w:rFonts w:ascii="Cambria Math" w:hAnsi="Cambria Math"/>
                      </w:rPr>
                    </m:ctrlPr>
                  </m:fPr>
                  <m:num>
                    <m:r>
                      <w:rPr>
                        <w:rFonts w:ascii="Cambria Math" w:hAnsi="Cambria Math"/>
                      </w:rPr>
                      <m:t>∂T</m:t>
                    </m:r>
                  </m:num>
                  <m:den>
                    <m:r>
                      <w:rPr>
                        <w:rFonts w:ascii="Cambria Math" w:hAnsi="Cambria Math"/>
                      </w:rPr>
                      <m:t>∂r</m:t>
                    </m:r>
                  </m:den>
                </m:f>
              </m:e>
            </m:d>
          </m:e>
          <m:sub>
            <m:r>
              <w:rPr>
                <w:rFonts w:ascii="Cambria Math" w:hAnsi="Cambria Math"/>
              </w:rPr>
              <m:t>r=0</m:t>
            </m:r>
          </m:sub>
        </m:sSub>
        <m:r>
          <w:rPr>
            <w:rFonts w:ascii="Cambria Math" w:hAnsi="Cambria Math"/>
          </w:rPr>
          <m:t>=0</m:t>
        </m:r>
      </m:oMath>
      <w:r>
        <w:rPr>
          <w:b/>
        </w:rPr>
        <w:t xml:space="preserve">                                                                         </w:t>
      </w:r>
      <w:r>
        <w:t>(9</w:t>
      </w:r>
      <w:r w:rsidRPr="0019137C">
        <w:t>)</w:t>
      </w:r>
    </w:p>
    <w:p w14:paraId="3BD17E19" w14:textId="77777777" w:rsidR="00081802" w:rsidRDefault="00081802" w:rsidP="00C575F5"/>
    <w:p w14:paraId="19271FAA" w14:textId="43C9C12F" w:rsidR="00072B98" w:rsidRDefault="00273252" w:rsidP="00D02AF6">
      <w:pPr>
        <w:pStyle w:val="Heading2"/>
        <w:numPr>
          <w:ilvl w:val="2"/>
          <w:numId w:val="5"/>
        </w:numPr>
      </w:pPr>
      <w:bookmarkStart w:id="9" w:name="_Toc287503143"/>
      <w:r w:rsidRPr="00B33B06">
        <w:t>CTF rod meshing</w:t>
      </w:r>
      <w:bookmarkEnd w:id="9"/>
    </w:p>
    <w:p w14:paraId="49B34842" w14:textId="77777777" w:rsidR="005B6144" w:rsidRDefault="005B6144" w:rsidP="005B6144"/>
    <w:p w14:paraId="10C4DA7B" w14:textId="77777777" w:rsidR="00402491" w:rsidRDefault="00216F76" w:rsidP="005B6144">
      <w:r>
        <w:t xml:space="preserve">The nuclear rod geometry types in CTF are meshed </w:t>
      </w:r>
      <w:r w:rsidR="008F2CC8">
        <w:t xml:space="preserve">at each axial level </w:t>
      </w:r>
      <w:r>
        <w:t>according t</w:t>
      </w:r>
      <w:r w:rsidR="005776E4">
        <w:t>o figure 2 where th</w:t>
      </w:r>
      <w:r w:rsidR="0064487C">
        <w:t>e red region is fuel and the gre</w:t>
      </w:r>
      <w:r w:rsidR="005776E4">
        <w:t xml:space="preserve">y region is cladding. </w:t>
      </w:r>
      <w:r w:rsidR="00DC36B4">
        <w:t xml:space="preserve">The black dots represent the nodes within the fuel. Each node covers a region within the rod as bounded by the dashed lines. The nodes within the fuel are located at the center of the region. Each region is assumed to have uniform properties with values evaluated at the </w:t>
      </w:r>
      <w:r w:rsidR="00DC36B4">
        <w:lastRenderedPageBreak/>
        <w:t>node. The last node within the fuel is located at the surface of the fuel. There are two additional nodes that represent the outer clad surface and the inner clad surface.</w:t>
      </w:r>
      <w:r w:rsidR="00FB7B1C" w:rsidRPr="00FB7B1C">
        <w:t xml:space="preserve"> </w:t>
      </w:r>
      <w:r w:rsidR="00FB7B1C">
        <w:t xml:space="preserve">The gap between the outer surface of the fuel and the inner surface of the cladding has a specified heat transfer coefficient or is calculated using the dynamic gap conductance model. </w:t>
      </w:r>
    </w:p>
    <w:p w14:paraId="3D595340" w14:textId="77777777" w:rsidR="00402491" w:rsidRDefault="00402491" w:rsidP="005B6144"/>
    <w:p w14:paraId="76EAEF23" w14:textId="77777777" w:rsidR="00402491" w:rsidRDefault="00402491" w:rsidP="00402491">
      <w:pPr>
        <w:jc w:val="center"/>
      </w:pPr>
      <w:r>
        <w:rPr>
          <w:noProof/>
        </w:rPr>
        <w:drawing>
          <wp:inline distT="0" distB="0" distL="0" distR="0" wp14:anchorId="48D8EB83" wp14:editId="44CFE84A">
            <wp:extent cx="1789191" cy="1853548"/>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al_diagram.png"/>
                    <pic:cNvPicPr/>
                  </pic:nvPicPr>
                  <pic:blipFill>
                    <a:blip r:embed="rId14">
                      <a:extLst>
                        <a:ext uri="{28A0092B-C50C-407E-A947-70E740481C1C}">
                          <a14:useLocalDpi xmlns:a14="http://schemas.microsoft.com/office/drawing/2010/main" val="0"/>
                        </a:ext>
                      </a:extLst>
                    </a:blip>
                    <a:stretch>
                      <a:fillRect/>
                    </a:stretch>
                  </pic:blipFill>
                  <pic:spPr>
                    <a:xfrm>
                      <a:off x="0" y="0"/>
                      <a:ext cx="1790623" cy="1855032"/>
                    </a:xfrm>
                    <a:prstGeom prst="rect">
                      <a:avLst/>
                    </a:prstGeom>
                  </pic:spPr>
                </pic:pic>
              </a:graphicData>
            </a:graphic>
          </wp:inline>
        </w:drawing>
      </w:r>
    </w:p>
    <w:p w14:paraId="26DBA4FB" w14:textId="49692250" w:rsidR="00402491" w:rsidRPr="00B20DE9" w:rsidRDefault="00402491" w:rsidP="00B20DE9">
      <w:pPr>
        <w:jc w:val="center"/>
        <w:rPr>
          <w:b/>
        </w:rPr>
      </w:pPr>
      <w:r w:rsidRPr="000B2232">
        <w:rPr>
          <w:b/>
        </w:rPr>
        <w:t>Figure 2. Radial Rod Meshing</w:t>
      </w:r>
    </w:p>
    <w:p w14:paraId="5354E5C8" w14:textId="77777777" w:rsidR="00402491" w:rsidRDefault="00402491" w:rsidP="005B6144"/>
    <w:p w14:paraId="7DE7DA46" w14:textId="6AFE6AEF" w:rsidR="005B6144" w:rsidRPr="005B6144" w:rsidRDefault="00FB7B1C" w:rsidP="005B6144">
      <w:r>
        <w:t>The outer surface of the cladding is assumed to be in contact with the fluid in the adjacent channel on that axial level. The rods have the same number of axial levels as the fluid, but do not have ghost cells at the top and bottom.</w:t>
      </w:r>
      <w:r w:rsidR="00245DB4" w:rsidRPr="00245DB4">
        <w:t xml:space="preserve"> </w:t>
      </w:r>
      <w:r w:rsidR="00245DB4">
        <w:t xml:space="preserve">Instead the first and last fluid axial levels are connected to two </w:t>
      </w:r>
      <w:r w:rsidR="001405B0">
        <w:t xml:space="preserve">rod </w:t>
      </w:r>
      <w:r w:rsidR="00245DB4">
        <w:t>axial levels as shown by Figure 3, where the rod axial levels are on the left</w:t>
      </w:r>
      <w:r w:rsidR="001174CF">
        <w:t>, and the fluid axial levels ar</w:t>
      </w:r>
      <w:r w:rsidR="00E65190">
        <w:t>e</w:t>
      </w:r>
      <w:r w:rsidR="00245DB4">
        <w:t xml:space="preserve"> on the right. The light blue cells are the fluid ghost cells. </w:t>
      </w:r>
    </w:p>
    <w:p w14:paraId="1C2FDAD5" w14:textId="77777777" w:rsidR="007F78D0" w:rsidRDefault="007F78D0" w:rsidP="00D02AF6"/>
    <w:p w14:paraId="72EAE229" w14:textId="51262414" w:rsidR="007F78D0" w:rsidRDefault="00F32457" w:rsidP="002E6893">
      <w:pPr>
        <w:jc w:val="center"/>
      </w:pPr>
      <w:r>
        <w:rPr>
          <w:noProof/>
        </w:rPr>
        <w:drawing>
          <wp:inline distT="0" distB="0" distL="0" distR="0" wp14:anchorId="3F430109" wp14:editId="088B9415">
            <wp:extent cx="1140737" cy="2278895"/>
            <wp:effectExtent l="0" t="0" r="0" b="7620"/>
            <wp:docPr id="4" name="fluid-solid-mes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id-solid-meshing.png"/>
                    <pic:cNvPicPr/>
                  </pic:nvPicPr>
                  <pic:blipFill rotWithShape="1">
                    <a:blip r:embed="rId15" r:link="rId16">
                      <a:extLst>
                        <a:ext uri="{28A0092B-C50C-407E-A947-70E740481C1C}">
                          <a14:useLocalDpi xmlns:a14="http://schemas.microsoft.com/office/drawing/2010/main" val="0"/>
                        </a:ext>
                      </a:extLst>
                    </a:blip>
                    <a:srcRect l="-1" r="-10880"/>
                    <a:stretch/>
                  </pic:blipFill>
                  <pic:spPr bwMode="auto">
                    <a:xfrm>
                      <a:off x="0" y="0"/>
                      <a:ext cx="1142617" cy="2282650"/>
                    </a:xfrm>
                    <a:prstGeom prst="rect">
                      <a:avLst/>
                    </a:prstGeom>
                    <a:ln>
                      <a:noFill/>
                    </a:ln>
                    <a:extLst>
                      <a:ext uri="{53640926-AAD7-44d8-BBD7-CCE9431645EC}">
                        <a14:shadowObscured xmlns:a14="http://schemas.microsoft.com/office/drawing/2010/main"/>
                      </a:ext>
                    </a:extLst>
                  </pic:spPr>
                </pic:pic>
              </a:graphicData>
            </a:graphic>
          </wp:inline>
        </w:drawing>
      </w:r>
    </w:p>
    <w:p w14:paraId="6263AD65" w14:textId="57AC8B75" w:rsidR="002E6893" w:rsidRPr="000B2232" w:rsidRDefault="003214B1" w:rsidP="002E6893">
      <w:pPr>
        <w:jc w:val="center"/>
        <w:rPr>
          <w:b/>
        </w:rPr>
      </w:pPr>
      <w:r>
        <w:rPr>
          <w:b/>
        </w:rPr>
        <w:t>Figure 3</w:t>
      </w:r>
      <w:r w:rsidR="002E6893" w:rsidRPr="000B2232">
        <w:rPr>
          <w:b/>
        </w:rPr>
        <w:t>. Radial Rod Meshing</w:t>
      </w:r>
    </w:p>
    <w:p w14:paraId="37F3355B" w14:textId="77777777" w:rsidR="007F78D0" w:rsidRDefault="007F78D0" w:rsidP="00D02AF6"/>
    <w:p w14:paraId="6659AE9E" w14:textId="77777777" w:rsidR="007F78D0" w:rsidRDefault="007F78D0" w:rsidP="00D02AF6"/>
    <w:p w14:paraId="55ACD2AB" w14:textId="77777777" w:rsidR="001275DA" w:rsidRPr="00381E30" w:rsidRDefault="001275DA" w:rsidP="00D02AF6"/>
    <w:p w14:paraId="56CC9F99" w14:textId="7F07A476" w:rsidR="006859C8" w:rsidRPr="00E92C3F" w:rsidRDefault="00273252" w:rsidP="00D02AF6">
      <w:pPr>
        <w:pStyle w:val="ListParagraph"/>
        <w:numPr>
          <w:ilvl w:val="2"/>
          <w:numId w:val="5"/>
        </w:numPr>
        <w:rPr>
          <w:b/>
        </w:rPr>
      </w:pPr>
      <w:r w:rsidRPr="00E92C3F">
        <w:rPr>
          <w:b/>
        </w:rPr>
        <w:t>Solid finite difference equations</w:t>
      </w:r>
    </w:p>
    <w:p w14:paraId="672D8BD0" w14:textId="77777777" w:rsidR="00544151" w:rsidRDefault="00544151" w:rsidP="00D02AF6"/>
    <w:p w14:paraId="72786DAF" w14:textId="0F2997BF" w:rsidR="00556225" w:rsidRDefault="00556225" w:rsidP="00D02AF6">
      <w:r>
        <w:t>The</w:t>
      </w:r>
      <w:r w:rsidR="00FF0417">
        <w:t xml:space="preserve"> implicit</w:t>
      </w:r>
      <w:r>
        <w:t xml:space="preserve"> fi</w:t>
      </w:r>
      <w:r w:rsidR="00023B7E">
        <w:t>nite difference equation</w:t>
      </w:r>
      <w:r w:rsidR="008500ED">
        <w:t xml:space="preserve"> </w:t>
      </w:r>
      <w:r w:rsidR="00023B7E">
        <w:t xml:space="preserve">for the solid conduction </w:t>
      </w:r>
      <w:r w:rsidR="001F4460">
        <w:t>[</w:t>
      </w:r>
      <w:r w:rsidR="00857234">
        <w:t>5</w:t>
      </w:r>
      <w:r w:rsidR="001F4460">
        <w:t xml:space="preserve">] </w:t>
      </w:r>
      <w:r w:rsidR="000E4DBF">
        <w:t>with</w:t>
      </w:r>
      <w:r w:rsidR="00023B7E">
        <w:t>in the fuel is given by equati</w:t>
      </w:r>
      <w:r w:rsidR="00B50E89">
        <w:t>on 10</w:t>
      </w:r>
      <w:r w:rsidR="00023B7E">
        <w:t>.</w:t>
      </w:r>
      <w:r w:rsidR="00AA0CF4">
        <w:t xml:space="preserve"> </w:t>
      </w:r>
    </w:p>
    <w:p w14:paraId="0947F36C" w14:textId="77777777" w:rsidR="00023B7E" w:rsidRDefault="00023B7E" w:rsidP="00D02AF6"/>
    <w:p w14:paraId="196D8F19" w14:textId="6B156A3D" w:rsidR="0036001B" w:rsidRDefault="00233E14" w:rsidP="0062008D">
      <w:pPr>
        <w:jc w:val="right"/>
      </w:pPr>
      <m:oMath>
        <m:sSub>
          <m:sSubPr>
            <m:ctrlPr>
              <w:rPr>
                <w:rFonts w:ascii="Cambria Math" w:hAnsi="Cambria Math"/>
                <w:i/>
              </w:rPr>
            </m:ctrlPr>
          </m:sSubPr>
          <m:e>
            <m:r>
              <w:rPr>
                <w:rFonts w:ascii="Cambria Math" w:hAnsi="Cambria Math"/>
              </w:rPr>
              <m:t>ρ</m:t>
            </m:r>
          </m:e>
          <m:sub>
            <m:r>
              <w:rPr>
                <w:rFonts w:ascii="Cambria Math" w:hAnsi="Cambria Math"/>
              </w:rPr>
              <m:t>fuel</m:t>
            </m:r>
          </m:sub>
        </m:sSub>
        <m:sSub>
          <m:sSubPr>
            <m:ctrlPr>
              <w:rPr>
                <w:rFonts w:ascii="Cambria Math" w:hAnsi="Cambria Math"/>
              </w:rPr>
            </m:ctrlPr>
          </m:sSubPr>
          <m:e>
            <m:r>
              <w:rPr>
                <w:rFonts w:ascii="Cambria Math" w:hAnsi="Cambria Math"/>
              </w:rPr>
              <m:t>c</m:t>
            </m:r>
          </m:e>
          <m:sub>
            <m:r>
              <w:rPr>
                <w:rFonts w:ascii="Cambria Math" w:hAnsi="Cambria Math"/>
              </w:rPr>
              <m:t>p</m:t>
            </m:r>
            <m:r>
              <w:rPr>
                <w:rFonts w:ascii="Cambria Math" w:hAnsi="Cambria Math"/>
              </w:rPr>
              <m:t>,fuel</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sSub>
          <m:sSubPr>
            <m:ctrlPr>
              <w:rPr>
                <w:rFonts w:ascii="Cambria Math" w:hAnsi="Cambria Math"/>
                <w:i/>
              </w:rPr>
            </m:ctrlPr>
          </m:sSubPr>
          <m:e>
            <m:r>
              <w:rPr>
                <w:rFonts w:ascii="Cambria Math" w:hAnsi="Cambria Math"/>
              </w:rPr>
              <m:t>k</m:t>
            </m:r>
            <m:ctrlPr>
              <w:rPr>
                <w:rFonts w:ascii="Cambria Math" w:hAnsi="Cambria Math"/>
              </w:rPr>
            </m:ctrlPr>
          </m:e>
          <m:sub>
            <m:r>
              <w:rPr>
                <w:rFonts w:ascii="Cambria Math" w:hAnsi="Cambria Math"/>
              </w:rPr>
              <m:t>fuel</m:t>
            </m:r>
          </m:sub>
        </m:sSub>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2</m:t>
                    </m:r>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xml:space="preserve"> </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num>
              <m:den>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 ∆</m:t>
                </m:r>
                <m:sSub>
                  <m:sSubPr>
                    <m:ctrlPr>
                      <w:rPr>
                        <w:rFonts w:ascii="Cambria Math" w:hAnsi="Cambria Math"/>
                        <w:i/>
                      </w:rPr>
                    </m:ctrlPr>
                  </m:sSubPr>
                  <m:e>
                    <m:r>
                      <w:rPr>
                        <w:rFonts w:ascii="Cambria Math" w:hAnsi="Cambria Math"/>
                      </w:rPr>
                      <m:t>r</m:t>
                    </m:r>
                  </m:e>
                  <m:sub>
                    <m:r>
                      <w:rPr>
                        <w:rFonts w:ascii="Cambria Math" w:hAnsi="Cambria Math"/>
                      </w:rPr>
                      <m:t>i-1</m:t>
                    </m:r>
                  </m:sub>
                </m:sSub>
              </m:den>
            </m:f>
          </m:e>
        </m:d>
        <m:r>
          <m:rPr>
            <m:sty m:val="p"/>
          </m:rPr>
          <w:rPr>
            <w:rFonts w:ascii="Cambria Math" w:hAnsi="Cambria Math"/>
          </w:rPr>
          <m:t>-</m:t>
        </m:r>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w:r w:rsidR="00EA744B">
        <w:t>=0</w:t>
      </w:r>
      <w:r w:rsidR="006171C0">
        <w:t xml:space="preserve">    </w:t>
      </w:r>
      <w:r w:rsidR="006C67CA">
        <w:t xml:space="preserve">     </w:t>
      </w:r>
      <w:r w:rsidR="00C9786E">
        <w:t xml:space="preserve">        </w:t>
      </w:r>
      <w:r w:rsidR="006C67CA">
        <w:t xml:space="preserve">  </w:t>
      </w:r>
      <w:r w:rsidR="006171C0">
        <w:t xml:space="preserve"> </w:t>
      </w:r>
      <w:r w:rsidR="00B50E89">
        <w:t>(10</w:t>
      </w:r>
      <w:r w:rsidR="0062008D">
        <w:t>)</w:t>
      </w:r>
    </w:p>
    <w:p w14:paraId="1B17694F" w14:textId="77777777" w:rsidR="0036001B" w:rsidRDefault="0036001B" w:rsidP="00D02AF6"/>
    <w:p w14:paraId="7967325E" w14:textId="14D4CAFF" w:rsidR="00B9736A" w:rsidRDefault="00023B7E" w:rsidP="00D82074">
      <w:r>
        <w:lastRenderedPageBreak/>
        <w:t>The density on the temporal term is defined as the cold mass of the node divided by the current volume of the node</w:t>
      </w:r>
      <w:r w:rsidR="00C92584">
        <w:t xml:space="preserve">, so </w:t>
      </w:r>
      <w:r>
        <w:t xml:space="preserve">that mass is not lost in the presence of expansion. </w:t>
      </w:r>
      <w:r w:rsidR="0031658F">
        <w:t xml:space="preserve">The temporal derivative is </w:t>
      </w:r>
      <w:r w:rsidR="0034082C">
        <w:t xml:space="preserve">approximated with </w:t>
      </w:r>
      <w:r w:rsidR="0031658F">
        <w:t xml:space="preserve">first order accurate forward differencing. The spatial derivatives are </w:t>
      </w:r>
      <w:r w:rsidR="00E4596C">
        <w:t xml:space="preserve">approximated </w:t>
      </w:r>
      <w:r w:rsidR="0031658F">
        <w:t xml:space="preserve">with </w:t>
      </w:r>
      <w:r w:rsidR="00E4596C">
        <w:t xml:space="preserve">second order accurate </w:t>
      </w:r>
      <w:r w:rsidR="0031658F">
        <w:t xml:space="preserve">central differencing. </w:t>
      </w:r>
      <w:r w:rsidR="0020708E">
        <w:t xml:space="preserve">To account for variable mesh spacing, the distance between nodes, </w:t>
      </w:r>
      <m:oMath>
        <m:r>
          <m:rPr>
            <m:sty m:val="p"/>
          </m:rPr>
          <w:rPr>
            <w:rFonts w:ascii="Cambria Math" w:hAnsi="Cambria Math"/>
          </w:rPr>
          <m:t>∆</m:t>
        </m:r>
        <m:r>
          <w:rPr>
            <w:rFonts w:ascii="Cambria Math" w:hAnsi="Cambria Math"/>
          </w:rPr>
          <m:t>r</m:t>
        </m:r>
      </m:oMath>
      <w:r w:rsidR="0020708E">
        <w:t>, are</w:t>
      </w:r>
      <w:r w:rsidR="00F72848">
        <w:t xml:space="preserve"> evaluated at</w:t>
      </w:r>
      <w:r w:rsidR="0020708E">
        <w:t xml:space="preserve"> </w:t>
      </w:r>
      <m:oMath>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rsidR="00691346">
        <w:t xml:space="preserve"> and </w:t>
      </w:r>
      <m:oMath>
        <m:r>
          <w:rPr>
            <w:rFonts w:ascii="Cambria Math" w:hAnsi="Cambria Math"/>
          </w:rPr>
          <m:t>i-</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oMath>
      <w:r w:rsidR="00B14657">
        <w:t xml:space="preserve"> in the </w:t>
      </w:r>
      <w:r w:rsidR="00B47A06">
        <w:t>denominators of the spatial derivatives</w:t>
      </w:r>
      <w:r w:rsidR="00691346">
        <w:t>.</w:t>
      </w:r>
      <w:r w:rsidR="007F2E22">
        <w:t xml:space="preserve"> </w:t>
      </w:r>
      <w:r w:rsidR="00D82074">
        <w:t>The fuel centerline temperature at the next time step is then extrapolated from the adjacent nodes using a second order accurate forward differencing scheme</w:t>
      </w:r>
      <w:r w:rsidR="00157220">
        <w:t xml:space="preserve"> as given in equation 11</w:t>
      </w:r>
      <w:r w:rsidR="00D82074">
        <w:t>.</w:t>
      </w:r>
      <w:r w:rsidR="00ED1338">
        <w:t xml:space="preserve"> </w:t>
      </w:r>
    </w:p>
    <w:p w14:paraId="668C172D" w14:textId="77777777" w:rsidR="008F7AB6" w:rsidRDefault="008F7AB6" w:rsidP="00D82074"/>
    <w:p w14:paraId="37B430F1" w14:textId="5426FF5D" w:rsidR="00D82074" w:rsidRDefault="00ED1338" w:rsidP="006C764B">
      <w:pPr>
        <w:jc w:val="right"/>
      </w:pPr>
      <m:oMath>
        <m:sSubSup>
          <m:sSubSupPr>
            <m:ctrlPr>
              <w:rPr>
                <w:rFonts w:ascii="Cambria Math" w:hAnsi="Cambria Math"/>
                <w:i/>
              </w:rPr>
            </m:ctrlPr>
          </m:sSubSupPr>
          <m:e>
            <m:r>
              <w:rPr>
                <w:rFonts w:ascii="Cambria Math" w:hAnsi="Cambria Math"/>
              </w:rPr>
              <m:t>3T</m:t>
            </m:r>
          </m:e>
          <m:sub>
            <m:r>
              <w:rPr>
                <w:rFonts w:ascii="Cambria Math" w:hAnsi="Cambria Math"/>
              </w:rPr>
              <m:t>0</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4T</m:t>
            </m:r>
          </m:e>
          <m:sub>
            <m:r>
              <w:rPr>
                <w:rFonts w:ascii="Cambria Math" w:hAnsi="Cambria Math"/>
              </w:rPr>
              <m:t>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n+1</m:t>
            </m:r>
          </m:sup>
        </m:sSubSup>
      </m:oMath>
      <w:r w:rsidR="00B9736A">
        <w:t xml:space="preserve"> </w:t>
      </w:r>
      <w:r w:rsidR="006C764B">
        <w:t xml:space="preserve">  </w:t>
      </w:r>
      <w:r w:rsidR="00741F4B">
        <w:t xml:space="preserve">                              </w:t>
      </w:r>
      <w:r w:rsidR="006C764B">
        <w:t xml:space="preserve">                      </w:t>
      </w:r>
      <w:r w:rsidR="00137BC9">
        <w:t>(11</w:t>
      </w:r>
      <w:r w:rsidR="00B9736A">
        <w:t>)</w:t>
      </w:r>
    </w:p>
    <w:p w14:paraId="276210DC" w14:textId="77777777" w:rsidR="008F7AB6" w:rsidRDefault="008F7AB6" w:rsidP="00D02AF6"/>
    <w:p w14:paraId="3C9232E6" w14:textId="7E49FA9A" w:rsidR="00AF4498" w:rsidRDefault="006A6555" w:rsidP="00D02AF6">
      <w:r>
        <w:t>However at the boundary between the surface of the fuel and the inside surface of the cladding, a different set of</w:t>
      </w:r>
      <w:r w:rsidR="000273CE">
        <w:t xml:space="preserve"> finite difference equation</w:t>
      </w:r>
      <w:r>
        <w:t>s</w:t>
      </w:r>
      <w:r w:rsidR="000273CE">
        <w:t xml:space="preserve"> </w:t>
      </w:r>
      <w:r>
        <w:t xml:space="preserve">are needed as </w:t>
      </w:r>
      <w:r w:rsidR="00507119">
        <w:t>given by equation 12</w:t>
      </w:r>
      <w:r w:rsidR="000273CE">
        <w:t xml:space="preserve">. </w:t>
      </w:r>
      <w:r w:rsidR="00CB5576">
        <w:t>The fuel spatial derivatives now use backward differencing since there is no</w:t>
      </w:r>
      <w:r w:rsidR="009A152E">
        <w:t xml:space="preserve"> fuel in the forward direction. </w:t>
      </w:r>
      <w:r w:rsidR="00BD6505">
        <w:t>The</w:t>
      </w:r>
      <w:r w:rsidR="009A152E">
        <w:t xml:space="preserve"> volumetric heat rate across the gap can be calculated as the difference between the outer </w:t>
      </w:r>
      <w:r w:rsidR="00513D9C">
        <w:t>fuel and inner cladding surface tempe</w:t>
      </w:r>
      <w:r w:rsidR="003A40CC">
        <w:t>r</w:t>
      </w:r>
      <w:r w:rsidR="00513D9C">
        <w:t>atures divided by the thermal resistance across the gap and the volume of the region</w:t>
      </w:r>
      <w:r w:rsidR="009A152E">
        <w:t xml:space="preserve">. </w:t>
      </w:r>
    </w:p>
    <w:p w14:paraId="6C1DC1B9" w14:textId="107B40A3" w:rsidR="009271CC" w:rsidRDefault="009271CC" w:rsidP="00D02AF6"/>
    <w:p w14:paraId="613C523A" w14:textId="6B9B2A2C" w:rsidR="00C00BBA" w:rsidRDefault="00B608F9" w:rsidP="00C00BBA">
      <w:pPr>
        <w:jc w:val="right"/>
      </w:pPr>
      <m:oMath>
        <m:sSub>
          <m:sSubPr>
            <m:ctrlPr>
              <w:rPr>
                <w:rFonts w:ascii="Cambria Math" w:hAnsi="Cambria Math"/>
                <w:i/>
                <w:sz w:val="20"/>
                <w:szCs w:val="20"/>
              </w:rPr>
            </m:ctrlPr>
          </m:sSubPr>
          <m:e>
            <m:r>
              <w:rPr>
                <w:rFonts w:ascii="Cambria Math" w:hAnsi="Cambria Math"/>
                <w:sz w:val="20"/>
                <w:szCs w:val="20"/>
              </w:rPr>
              <m:t>ρ</m:t>
            </m:r>
          </m:e>
          <m:sub>
            <m:r>
              <w:rPr>
                <w:rFonts w:ascii="Cambria Math" w:hAnsi="Cambria Math"/>
                <w:sz w:val="20"/>
                <w:szCs w:val="20"/>
              </w:rPr>
              <m:t>fuel</m:t>
            </m:r>
          </m:sub>
        </m:sSub>
        <m:sSub>
          <m:sSubPr>
            <m:ctrlPr>
              <w:rPr>
                <w:rFonts w:ascii="Cambria Math" w:hAnsi="Cambria Math"/>
                <w:sz w:val="20"/>
                <w:szCs w:val="20"/>
              </w:rPr>
            </m:ctrlPr>
          </m:sSubPr>
          <m:e>
            <m:r>
              <w:rPr>
                <w:rFonts w:ascii="Cambria Math" w:hAnsi="Cambria Math"/>
                <w:sz w:val="20"/>
                <w:szCs w:val="20"/>
              </w:rPr>
              <m:t>c</m:t>
            </m:r>
          </m:e>
          <m:sub>
            <m:r>
              <w:rPr>
                <w:rFonts w:ascii="Cambria Math" w:hAnsi="Cambria Math"/>
                <w:sz w:val="20"/>
                <w:szCs w:val="20"/>
              </w:rPr>
              <m:t>p,fuel</m:t>
            </m:r>
          </m:sub>
        </m:sSub>
        <m:f>
          <m:fPr>
            <m:ctrlPr>
              <w:rPr>
                <w:rFonts w:ascii="Cambria Math" w:hAnsi="Cambria Math"/>
                <w:sz w:val="20"/>
                <w:szCs w:val="20"/>
              </w:rPr>
            </m:ctrlPr>
          </m:fPr>
          <m:num>
            <m:sSubSup>
              <m:sSubSupPr>
                <m:ctrlPr>
                  <w:rPr>
                    <w:rFonts w:ascii="Cambria Math" w:hAnsi="Cambria Math"/>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m:t>
                </m:r>
                <m:r>
                  <m:rPr>
                    <m:sty m:val="p"/>
                  </m:rPr>
                  <w:rPr>
                    <w:rFonts w:ascii="Cambria Math" w:hAnsi="Cambria Math"/>
                    <w:sz w:val="20"/>
                    <w:szCs w:val="20"/>
                  </w:rPr>
                  <m:t>+1</m:t>
                </m:r>
              </m:sup>
            </m:sSubSup>
            <m:r>
              <m:rPr>
                <m:sty m:val="p"/>
              </m:rPr>
              <w:rPr>
                <w:rFonts w:ascii="Cambria Math" w:hAnsi="Cambria Math"/>
                <w:sz w:val="20"/>
                <w:szCs w:val="20"/>
              </w:rPr>
              <m:t>-</m:t>
            </m:r>
            <m:sSubSup>
              <m:sSubSupPr>
                <m:ctrlPr>
                  <w:rPr>
                    <w:rFonts w:ascii="Cambria Math" w:hAnsi="Cambria Math"/>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m:t>
                </m:r>
              </m:sup>
            </m:sSubSup>
          </m:num>
          <m:den>
            <m:r>
              <m:rPr>
                <m:sty m:val="p"/>
              </m:rPr>
              <w:rPr>
                <w:rFonts w:ascii="Cambria Math" w:hAnsi="Cambria Math"/>
                <w:sz w:val="20"/>
                <w:szCs w:val="20"/>
              </w:rPr>
              <m:t>∆</m:t>
            </m:r>
            <m:r>
              <w:rPr>
                <w:rFonts w:ascii="Cambria Math" w:hAnsi="Cambria Math"/>
                <w:sz w:val="20"/>
                <w:szCs w:val="20"/>
              </w:rPr>
              <m:t>t</m:t>
            </m:r>
          </m:den>
        </m:f>
        <m:r>
          <m:rPr>
            <m:sty m:val="p"/>
          </m:rP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k</m:t>
            </m:r>
            <m:ctrlPr>
              <w:rPr>
                <w:rFonts w:ascii="Cambria Math" w:hAnsi="Cambria Math"/>
                <w:sz w:val="20"/>
                <w:szCs w:val="20"/>
              </w:rPr>
            </m:ctrlPr>
          </m:e>
          <m:sub>
            <m:r>
              <w:rPr>
                <w:rFonts w:ascii="Cambria Math" w:hAnsi="Cambria Math"/>
                <w:sz w:val="20"/>
                <w:szCs w:val="20"/>
              </w:rPr>
              <m:t>fuel</m:t>
            </m:r>
          </m:sub>
        </m:sSub>
        <m:d>
          <m:dPr>
            <m:ctrlPr>
              <w:rPr>
                <w:rFonts w:ascii="Cambria Math" w:hAnsi="Cambria Math"/>
                <w:sz w:val="20"/>
                <w:szCs w:val="20"/>
              </w:rPr>
            </m:ctrlPr>
          </m:dPr>
          <m:e>
            <m:f>
              <m:fPr>
                <m:ctrlPr>
                  <w:rPr>
                    <w:rFonts w:ascii="Cambria Math" w:hAnsi="Cambria Math"/>
                    <w:sz w:val="20"/>
                    <w:szCs w:val="20"/>
                  </w:rPr>
                </m:ctrlPr>
              </m:fPr>
              <m:num>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2T</m:t>
                    </m:r>
                  </m:e>
                  <m:sub>
                    <m:r>
                      <w:rPr>
                        <w:rFonts w:ascii="Cambria Math" w:hAnsi="Cambria Math"/>
                        <w:sz w:val="20"/>
                        <w:szCs w:val="20"/>
                      </w:rPr>
                      <m:t>i</m:t>
                    </m:r>
                    <m:r>
                      <w:rPr>
                        <w:rFonts w:ascii="Cambria Math" w:hAnsi="Cambria Math"/>
                        <w:sz w:val="20"/>
                        <w:szCs w:val="20"/>
                      </w:rPr>
                      <m:t>-1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r>
                      <w:rPr>
                        <w:rFonts w:ascii="Cambria Math" w:hAnsi="Cambria Math"/>
                        <w:sz w:val="20"/>
                        <w:szCs w:val="20"/>
                      </w:rPr>
                      <m:t>-2</m:t>
                    </m:r>
                  </m:sub>
                  <m:sup>
                    <m:r>
                      <w:rPr>
                        <w:rFonts w:ascii="Cambria Math" w:hAnsi="Cambria Math"/>
                        <w:sz w:val="20"/>
                        <w:szCs w:val="20"/>
                      </w:rPr>
                      <m:t>n+1</m:t>
                    </m:r>
                  </m:sup>
                </m:sSubSup>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r>
                      <w:rPr>
                        <w:rFonts w:ascii="Cambria Math" w:hAnsi="Cambria Math"/>
                        <w:sz w:val="20"/>
                        <w:szCs w:val="20"/>
                      </w:rPr>
                      <m:t>-</m:t>
                    </m:r>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r>
                      <w:rPr>
                        <w:rFonts w:ascii="Cambria Math" w:hAnsi="Cambria Math"/>
                        <w:sz w:val="20"/>
                        <w:szCs w:val="20"/>
                      </w:rPr>
                      <m:t>-2</m:t>
                    </m:r>
                  </m:sub>
                </m:sSub>
                <m:r>
                  <w:rPr>
                    <w:rFonts w:ascii="Cambria Math" w:hAnsi="Cambria Math"/>
                    <w:sz w:val="20"/>
                    <w:szCs w:val="20"/>
                  </w:rPr>
                  <m:t xml:space="preserve"> </m:t>
                </m:r>
              </m:den>
            </m:f>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den>
            </m:f>
            <m:f>
              <m:fPr>
                <m:ctrlPr>
                  <w:rPr>
                    <w:rFonts w:ascii="Cambria Math" w:hAnsi="Cambria Math"/>
                    <w:sz w:val="20"/>
                    <w:szCs w:val="20"/>
                  </w:rPr>
                </m:ctrlPr>
              </m:fPr>
              <m:num>
                <m:sSubSup>
                  <m:sSubSupPr>
                    <m:ctrlPr>
                      <w:rPr>
                        <w:rFonts w:ascii="Cambria Math" w:hAnsi="Cambria Math"/>
                        <w:i/>
                        <w:sz w:val="20"/>
                        <w:szCs w:val="20"/>
                      </w:rPr>
                    </m:ctrlPr>
                  </m:sSubSupPr>
                  <m:e>
                    <m:r>
                      <w:rPr>
                        <w:rFonts w:ascii="Cambria Math" w:hAnsi="Cambria Math"/>
                        <w:sz w:val="20"/>
                        <w:szCs w:val="20"/>
                      </w:rPr>
                      <m:t>3</m:t>
                    </m:r>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r>
                  <w:rPr>
                    <w:rFonts w:ascii="Cambria Math" w:hAnsi="Cambria Math"/>
                    <w:sz w:val="20"/>
                    <w:szCs w:val="20"/>
                  </w:rPr>
                  <m:t>-</m:t>
                </m:r>
                <m:r>
                  <w:rPr>
                    <w:rFonts w:ascii="Cambria Math" w:hAnsi="Cambria Math"/>
                    <w:sz w:val="20"/>
                    <w:szCs w:val="20"/>
                  </w:rPr>
                  <m:t>4</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i-2</m:t>
                    </m:r>
                  </m:sub>
                  <m:sup>
                    <m:r>
                      <w:rPr>
                        <w:rFonts w:ascii="Cambria Math" w:hAnsi="Cambria Math"/>
                        <w:sz w:val="20"/>
                        <w:szCs w:val="20"/>
                      </w:rPr>
                      <m:t>n+1</m:t>
                    </m:r>
                  </m:sup>
                </m:sSubSup>
              </m:num>
              <m:den>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r>
                      <w:rPr>
                        <w:rFonts w:ascii="Cambria Math" w:hAnsi="Cambria Math"/>
                        <w:sz w:val="20"/>
                        <w:szCs w:val="20"/>
                      </w:rPr>
                      <m:t>-</m:t>
                    </m:r>
                    <m:r>
                      <w:rPr>
                        <w:rFonts w:ascii="Cambria Math" w:hAnsi="Cambria Math"/>
                        <w:sz w:val="20"/>
                        <w:szCs w:val="20"/>
                      </w:rPr>
                      <m:t>1</m:t>
                    </m:r>
                  </m:sub>
                </m:sSub>
                <m:r>
                  <w:rPr>
                    <w:rFonts w:ascii="Cambria Math" w:hAnsi="Cambria Math"/>
                    <w:sz w:val="20"/>
                    <w:szCs w:val="20"/>
                  </w:rPr>
                  <m:t>+ ∆</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r>
                      <w:rPr>
                        <w:rFonts w:ascii="Cambria Math" w:hAnsi="Cambria Math"/>
                        <w:sz w:val="20"/>
                        <w:szCs w:val="20"/>
                      </w:rPr>
                      <m:t>-2</m:t>
                    </m:r>
                  </m:sub>
                </m:sSub>
              </m:den>
            </m:f>
          </m:e>
        </m:d>
        <m:r>
          <w:rPr>
            <w:rFonts w:ascii="Cambria Math" w:hAnsi="Cambria Math"/>
            <w:sz w:val="20"/>
            <w:szCs w:val="20"/>
          </w:rPr>
          <m:t>-</m:t>
        </m:r>
        <m:sSup>
          <m:sSupPr>
            <m:ctrlPr>
              <w:rPr>
                <w:rFonts w:ascii="Cambria Math" w:hAnsi="Cambria Math"/>
                <w:sz w:val="20"/>
                <w:szCs w:val="20"/>
              </w:rPr>
            </m:ctrlPr>
          </m:sSupPr>
          <m:e>
            <m:r>
              <w:rPr>
                <w:rFonts w:ascii="Cambria Math" w:hAnsi="Cambria Math"/>
                <w:sz w:val="20"/>
                <w:szCs w:val="20"/>
              </w:rPr>
              <m:t>q</m:t>
            </m:r>
          </m:e>
          <m:sup>
            <m:r>
              <m:rPr>
                <m:sty m:val="p"/>
              </m:rPr>
              <w:rPr>
                <w:rFonts w:ascii="Cambria Math" w:hAnsi="Cambria Math"/>
                <w:sz w:val="20"/>
                <w:szCs w:val="20"/>
              </w:rPr>
              <m:t>'''</m:t>
            </m:r>
          </m:sup>
        </m:sSup>
        <m:r>
          <m:rPr>
            <m:sty m:val="p"/>
          </m:rPr>
          <w:rPr>
            <w:rFonts w:ascii="Cambria Math" w:hAnsi="Cambria Math"/>
            <w:sz w:val="20"/>
            <w:szCs w:val="20"/>
          </w:rPr>
          <m:t>+</m:t>
        </m:r>
        <m:f>
          <m:fPr>
            <m:ctrlPr>
              <w:rPr>
                <w:rFonts w:ascii="Cambria Math" w:hAnsi="Cambria Math"/>
                <w:sz w:val="20"/>
                <w:szCs w:val="20"/>
              </w:rPr>
            </m:ctrlPr>
          </m:fPr>
          <m:num>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gap</m:t>
                </m:r>
              </m:sub>
            </m:sSub>
          </m:num>
          <m:den>
            <m:sSub>
              <m:sSubPr>
                <m:ctrlPr>
                  <w:rPr>
                    <w:rFonts w:ascii="Cambria Math" w:hAnsi="Cambria Math"/>
                    <w:sz w:val="20"/>
                    <w:szCs w:val="20"/>
                  </w:rPr>
                </m:ctrlPr>
              </m:sSubPr>
              <m:e>
                <m:r>
                  <m:rPr>
                    <m:sty m:val="p"/>
                  </m:rPr>
                  <w:rPr>
                    <w:rFonts w:ascii="Cambria Math" w:hAnsi="Cambria Math"/>
                    <w:sz w:val="20"/>
                    <w:szCs w:val="20"/>
                  </w:rPr>
                  <m:t>∀</m:t>
                </m:r>
              </m:e>
              <m:sub>
                <m:r>
                  <m:rPr>
                    <m:sty m:val="p"/>
                  </m:rPr>
                  <w:rPr>
                    <w:rFonts w:ascii="Cambria Math" w:hAnsi="Cambria Math"/>
                    <w:sz w:val="20"/>
                    <w:szCs w:val="20"/>
                  </w:rPr>
                  <m:t>i</m:t>
                </m:r>
              </m:sub>
            </m:sSub>
          </m:den>
        </m:f>
        <m:d>
          <m:dPr>
            <m:ctrlPr>
              <w:rPr>
                <w:rFonts w:ascii="Cambria Math" w:hAnsi="Cambria Math"/>
                <w:sz w:val="20"/>
                <w:szCs w:val="20"/>
              </w:rPr>
            </m:ctrlPr>
          </m:dPr>
          <m:e>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i+1</m:t>
                </m:r>
              </m:sub>
              <m:sup>
                <m:r>
                  <w:rPr>
                    <w:rFonts w:ascii="Cambria Math" w:hAnsi="Cambria Math"/>
                    <w:sz w:val="20"/>
                    <w:szCs w:val="20"/>
                  </w:rPr>
                  <m:t>n+1</m:t>
                </m:r>
              </m:sup>
            </m:sSubSup>
            <m:r>
              <w:rPr>
                <w:rFonts w:ascii="Cambria Math" w:hAnsi="Cambria Math"/>
                <w:sz w:val="20"/>
                <w:szCs w:val="20"/>
              </w:rPr>
              <m:t>-</m:t>
            </m:r>
            <m:sSubSup>
              <m:sSubSupPr>
                <m:ctrlPr>
                  <w:rPr>
                    <w:rFonts w:ascii="Cambria Math" w:hAnsi="Cambria Math"/>
                    <w:i/>
                    <w:sz w:val="20"/>
                    <w:szCs w:val="20"/>
                  </w:rPr>
                </m:ctrlPr>
              </m:sSubSupPr>
              <m:e>
                <m:r>
                  <w:rPr>
                    <w:rFonts w:ascii="Cambria Math" w:hAnsi="Cambria Math"/>
                    <w:sz w:val="20"/>
                    <w:szCs w:val="20"/>
                  </w:rPr>
                  <m:t>T</m:t>
                </m:r>
              </m:e>
              <m:sub>
                <m:r>
                  <w:rPr>
                    <w:rFonts w:ascii="Cambria Math" w:hAnsi="Cambria Math"/>
                    <w:sz w:val="20"/>
                    <w:szCs w:val="20"/>
                  </w:rPr>
                  <m:t>i</m:t>
                </m:r>
              </m:sub>
              <m:sup>
                <m:r>
                  <w:rPr>
                    <w:rFonts w:ascii="Cambria Math" w:hAnsi="Cambria Math"/>
                    <w:sz w:val="20"/>
                    <w:szCs w:val="20"/>
                  </w:rPr>
                  <m:t>n+1</m:t>
                </m:r>
              </m:sup>
            </m:sSubSup>
          </m:e>
        </m:d>
      </m:oMath>
      <w:r w:rsidR="00173383">
        <w:t xml:space="preserve"> =0</w:t>
      </w:r>
      <w:r w:rsidR="0035255C">
        <w:t xml:space="preserve">   </w:t>
      </w:r>
      <w:r w:rsidR="00AA5B8A">
        <w:t>(12</w:t>
      </w:r>
      <w:r w:rsidR="00C00BBA">
        <w:t>)</w:t>
      </w:r>
    </w:p>
    <w:p w14:paraId="40CE0FA8" w14:textId="77777777" w:rsidR="009579FA" w:rsidRDefault="009579FA" w:rsidP="00D02AF6"/>
    <w:p w14:paraId="6F47EFAC" w14:textId="156EDEEC" w:rsidR="0046185A" w:rsidRDefault="00DF7EF7" w:rsidP="00D02AF6">
      <w:r>
        <w:t xml:space="preserve">The finite difference equation </w:t>
      </w:r>
      <w:r w:rsidR="00F5009D">
        <w:t xml:space="preserve">between </w:t>
      </w:r>
      <w:r w:rsidR="0046185A">
        <w:t xml:space="preserve">the inner and </w:t>
      </w:r>
      <w:r w:rsidR="00F5009D">
        <w:t xml:space="preserve">outer </w:t>
      </w:r>
      <w:r w:rsidR="0046185A">
        <w:t>cladding</w:t>
      </w:r>
      <w:r w:rsidR="00F5009D">
        <w:t xml:space="preserve"> surfaces</w:t>
      </w:r>
      <w:r w:rsidR="00460569">
        <w:t xml:space="preserve"> given by equation 13</w:t>
      </w:r>
      <w:r w:rsidR="00ED30DA">
        <w:t xml:space="preserve"> has no heat generation or </w:t>
      </w:r>
      <w:r w:rsidR="00383B41">
        <w:t>conduction from the cladding. Instead the volumetric heat rate is calculated using the term for the volumetric heat rate</w:t>
      </w:r>
      <w:r w:rsidR="00454504">
        <w:t xml:space="preserve"> </w:t>
      </w:r>
      <w:r w:rsidR="00383B41">
        <w:t>across the gap</w:t>
      </w:r>
      <w:r w:rsidR="00D1594D">
        <w:t xml:space="preserve"> and a similar term but for the volumetric heat rate across the cladding. Since the cladding does not have any heat generation, this term is represented as the </w:t>
      </w:r>
      <w:r w:rsidR="00CE0C1C">
        <w:t>temperature difference across the cladding times the</w:t>
      </w:r>
      <w:r w:rsidR="00805B32">
        <w:t xml:space="preserve"> thermal resistance across the c</w:t>
      </w:r>
      <w:r w:rsidR="00CE0C1C">
        <w:t xml:space="preserve">ladding divided by the volume of the region. </w:t>
      </w:r>
    </w:p>
    <w:p w14:paraId="25037447" w14:textId="77777777" w:rsidR="0046185A" w:rsidRDefault="0046185A" w:rsidP="00D02AF6"/>
    <w:p w14:paraId="6CE72DC8" w14:textId="2552269D" w:rsidR="00095BB0" w:rsidRDefault="00B608F9" w:rsidP="00DB1028">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gap</m:t>
                </m:r>
              </m:sub>
            </m:sSub>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den>
        </m:f>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e>
        </m:d>
        <m:r>
          <m:rPr>
            <m:sty m:val="p"/>
          </m:rPr>
          <w:rPr>
            <w:rFonts w:ascii="Cambria Math" w:hAnsi="Cambria Math"/>
          </w:rPr>
          <m:t>+</m:t>
        </m:r>
        <m:f>
          <m:fPr>
            <m:ctrlPr>
              <w:rPr>
                <w:rFonts w:ascii="Cambria Math" w:hAnsi="Cambria Math"/>
              </w:rPr>
            </m:ctrlPr>
          </m:fPr>
          <m:num>
            <m:r>
              <w:rPr>
                <w:rFonts w:ascii="Cambria Math" w:hAnsi="Cambria Math"/>
              </w:rPr>
              <m:t>2πΔz</m:t>
            </m:r>
            <m:sSub>
              <m:sSubPr>
                <m:ctrlPr>
                  <w:rPr>
                    <w:rFonts w:ascii="Cambria Math" w:hAnsi="Cambria Math"/>
                    <w:i/>
                  </w:rPr>
                </m:ctrlPr>
              </m:sSubPr>
              <m:e>
                <m:r>
                  <w:rPr>
                    <w:rFonts w:ascii="Cambria Math" w:hAnsi="Cambria Math"/>
                  </w:rPr>
                  <m:t>k</m:t>
                </m:r>
              </m:e>
              <m:sub>
                <m:r>
                  <w:rPr>
                    <w:rFonts w:ascii="Cambria Math" w:hAnsi="Cambria Math"/>
                  </w:rPr>
                  <m:t>clad</m:t>
                </m:r>
              </m:sub>
            </m:sSub>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co</m:t>
                        </m:r>
                      </m:sub>
                    </m:sSub>
                  </m:num>
                  <m:den>
                    <m:sSub>
                      <m:sSubPr>
                        <m:ctrlPr>
                          <w:rPr>
                            <w:rFonts w:ascii="Cambria Math" w:hAnsi="Cambria Math"/>
                            <w:i/>
                          </w:rPr>
                        </m:ctrlPr>
                      </m:sSubPr>
                      <m:e>
                        <m:r>
                          <w:rPr>
                            <w:rFonts w:ascii="Cambria Math" w:hAnsi="Cambria Math"/>
                          </w:rPr>
                          <m:t>r</m:t>
                        </m:r>
                      </m:e>
                      <m:sub>
                        <m:r>
                          <w:rPr>
                            <w:rFonts w:ascii="Cambria Math" w:hAnsi="Cambria Math"/>
                          </w:rPr>
                          <m:t>ci</m:t>
                        </m:r>
                      </m:sub>
                    </m:sSub>
                  </m:den>
                </m:f>
              </m:e>
            </m:d>
          </m:den>
        </m:f>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e>
        </m:d>
        <m:r>
          <m:rPr>
            <m:sty m:val="p"/>
          </m:rPr>
          <w:rPr>
            <w:rFonts w:ascii="Cambria Math" w:hAnsi="Cambria Math"/>
          </w:rPr>
          <m:t>=</m:t>
        </m:r>
      </m:oMath>
      <w:r w:rsidR="00741F4B">
        <w:t xml:space="preserve">0                </w:t>
      </w:r>
      <w:r w:rsidR="0034335C">
        <w:t xml:space="preserve"> </w:t>
      </w:r>
      <w:r w:rsidR="00A0442E">
        <w:t xml:space="preserve">  </w:t>
      </w:r>
      <w:r w:rsidR="00115AA0">
        <w:t>(13</w:t>
      </w:r>
      <w:r w:rsidR="00A0442E">
        <w:t>)</w:t>
      </w:r>
    </w:p>
    <w:p w14:paraId="198C2B29" w14:textId="77777777" w:rsidR="00095BB0" w:rsidRDefault="00095BB0" w:rsidP="00D02AF6"/>
    <w:p w14:paraId="3C3B8569" w14:textId="71D4E893" w:rsidR="009579FA" w:rsidRDefault="00937C06" w:rsidP="00D02AF6">
      <w:r>
        <w:t>The finite difference equation between the inner and outer claddi</w:t>
      </w:r>
      <w:r w:rsidR="00115AA0">
        <w:t>ng surfaces given by equation 14</w:t>
      </w:r>
      <w:r w:rsidR="002E63C0">
        <w:t xml:space="preserve"> relates the wall temperature</w:t>
      </w:r>
      <w:r w:rsidR="00437FAA">
        <w:t xml:space="preserve"> to the bulk fluid temperature at the same axial level. </w:t>
      </w:r>
      <w:r w:rsidR="006854A3">
        <w:t xml:space="preserve">The volumetric heat rate lost to the fluid is represented as the temperature difference between the wall and the fluid times the </w:t>
      </w:r>
      <w:r w:rsidR="003B405B">
        <w:t>thermal resistance of the fluid and divided by the volume of the region.</w:t>
      </w:r>
    </w:p>
    <w:p w14:paraId="1C529247" w14:textId="77777777" w:rsidR="007341C0" w:rsidRDefault="007341C0" w:rsidP="00D02AF6"/>
    <w:p w14:paraId="55BA020F" w14:textId="61096838" w:rsidR="00232E1C" w:rsidRDefault="00B608F9" w:rsidP="00232E1C">
      <w:pPr>
        <w:jc w:val="right"/>
      </w:pPr>
      <m:oMath>
        <m:sSub>
          <m:sSubPr>
            <m:ctrlPr>
              <w:rPr>
                <w:rFonts w:ascii="Cambria Math" w:hAnsi="Cambria Math"/>
                <w:i/>
              </w:rPr>
            </m:ctrlPr>
          </m:sSubPr>
          <m:e>
            <m:r>
              <w:rPr>
                <w:rFonts w:ascii="Cambria Math" w:hAnsi="Cambria Math"/>
              </w:rPr>
              <m:t>ρ</m:t>
            </m:r>
          </m:e>
          <m:sub>
            <m:r>
              <w:rPr>
                <w:rFonts w:ascii="Cambria Math" w:hAnsi="Cambria Math"/>
              </w:rPr>
              <m:t>clad</m:t>
            </m:r>
          </m:sub>
        </m:sSub>
        <m:sSub>
          <m:sSubPr>
            <m:ctrlPr>
              <w:rPr>
                <w:rFonts w:ascii="Cambria Math" w:hAnsi="Cambria Math"/>
              </w:rPr>
            </m:ctrlPr>
          </m:sSubPr>
          <m:e>
            <m:r>
              <w:rPr>
                <w:rFonts w:ascii="Cambria Math" w:hAnsi="Cambria Math"/>
              </w:rPr>
              <m:t>c</m:t>
            </m:r>
          </m:e>
          <m:sub>
            <m:r>
              <w:rPr>
                <w:rFonts w:ascii="Cambria Math" w:hAnsi="Cambria Math"/>
              </w:rPr>
              <m:t>p,clad</m:t>
            </m:r>
          </m:sub>
        </m:sSub>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n</m:t>
                </m:r>
              </m:sup>
            </m:sSubSup>
          </m:num>
          <m:den>
            <m:r>
              <m:rPr>
                <m:sty m:val="p"/>
              </m:rPr>
              <w:rPr>
                <w:rFonts w:ascii="Cambria Math" w:hAnsi="Cambria Math"/>
              </w:rPr>
              <m:t>∆</m:t>
            </m:r>
            <m:r>
              <w:rPr>
                <w:rFonts w:ascii="Cambria Math" w:hAnsi="Cambria Math"/>
              </w:rPr>
              <m:t>t</m:t>
            </m:r>
          </m:den>
        </m:f>
        <m:r>
          <m:rPr>
            <m:sty m:val="p"/>
          </m:rPr>
          <w:rPr>
            <w:rFonts w:ascii="Cambria Math" w:hAnsi="Cambria Math"/>
          </w:rPr>
          <m:t>-</m:t>
        </m:r>
        <m:f>
          <m:fPr>
            <m:ctrlPr>
              <w:rPr>
                <w:rFonts w:ascii="Cambria Math" w:hAnsi="Cambria Math"/>
              </w:rPr>
            </m:ctrlPr>
          </m:fPr>
          <m:num>
            <m:r>
              <w:rPr>
                <w:rFonts w:ascii="Cambria Math" w:hAnsi="Cambria Math"/>
              </w:rPr>
              <m:t>2πΔz</m:t>
            </m:r>
            <m:sSub>
              <m:sSubPr>
                <m:ctrlPr>
                  <w:rPr>
                    <w:rFonts w:ascii="Cambria Math" w:hAnsi="Cambria Math"/>
                    <w:i/>
                  </w:rPr>
                </m:ctrlPr>
              </m:sSubPr>
              <m:e>
                <m:r>
                  <w:rPr>
                    <w:rFonts w:ascii="Cambria Math" w:hAnsi="Cambria Math"/>
                  </w:rPr>
                  <m:t>k</m:t>
                </m:r>
              </m:e>
              <m:sub>
                <m:r>
                  <w:rPr>
                    <w:rFonts w:ascii="Cambria Math" w:hAnsi="Cambria Math"/>
                  </w:rPr>
                  <m:t>clad</m:t>
                </m:r>
              </m:sub>
            </m:sSub>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co</m:t>
                        </m:r>
                      </m:sub>
                    </m:sSub>
                  </m:num>
                  <m:den>
                    <m:sSub>
                      <m:sSubPr>
                        <m:ctrlPr>
                          <w:rPr>
                            <w:rFonts w:ascii="Cambria Math" w:hAnsi="Cambria Math"/>
                            <w:i/>
                          </w:rPr>
                        </m:ctrlPr>
                      </m:sSubPr>
                      <m:e>
                        <m:r>
                          <w:rPr>
                            <w:rFonts w:ascii="Cambria Math" w:hAnsi="Cambria Math"/>
                          </w:rPr>
                          <m:t>r</m:t>
                        </m:r>
                      </m:e>
                      <m:sub>
                        <m:r>
                          <w:rPr>
                            <w:rFonts w:ascii="Cambria Math" w:hAnsi="Cambria Math"/>
                          </w:rPr>
                          <m:t>ci</m:t>
                        </m:r>
                      </m:sub>
                    </m:sSub>
                  </m:den>
                </m:f>
              </m:e>
            </m:d>
          </m:den>
        </m:f>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i+1</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e>
        </m:d>
        <m:r>
          <m:rPr>
            <m:sty m:val="p"/>
          </m:rPr>
          <w:rPr>
            <w:rFonts w:ascii="Cambria Math" w:hAnsi="Cambria Math"/>
          </w:rPr>
          <m:t>-</m:t>
        </m:r>
        <m:f>
          <m:fPr>
            <m:ctrlPr>
              <w:rPr>
                <w:rFonts w:ascii="Cambria Math" w:hAnsi="Cambria Math"/>
              </w:rPr>
            </m:ctrlPr>
          </m:fPr>
          <m:num>
            <m:r>
              <m:rPr>
                <m:sty m:val="p"/>
              </m:rPr>
              <w:rPr>
                <w:rFonts w:ascii="Cambria Math" w:hAnsi="Cambria Math"/>
              </w:rPr>
              <m:t>2π</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co</m:t>
                </m:r>
              </m:sub>
            </m:sSub>
            <m:r>
              <w:rPr>
                <w:rFonts w:ascii="Cambria Math" w:hAnsi="Cambria Math"/>
              </w:rPr>
              <m:t>Δz</m:t>
            </m:r>
          </m:num>
          <m:den>
            <m:sSub>
              <m:sSubPr>
                <m:ctrlPr>
                  <w:rPr>
                    <w:rFonts w:ascii="Cambria Math" w:hAnsi="Cambria Math"/>
                  </w:rPr>
                </m:ctrlPr>
              </m:sSubPr>
              <m:e>
                <m:r>
                  <m:rPr>
                    <m:sty m:val="p"/>
                  </m:rPr>
                  <w:rPr>
                    <w:rFonts w:ascii="Cambria Math" w:hAnsi="Cambria Math"/>
                  </w:rPr>
                  <m:t>∀</m:t>
                </m:r>
              </m:e>
              <m:sub>
                <m:r>
                  <m:rPr>
                    <m:sty m:val="p"/>
                  </m:rPr>
                  <w:rPr>
                    <w:rFonts w:ascii="Cambria Math" w:hAnsi="Cambria Math"/>
                  </w:rPr>
                  <m:t>i</m:t>
                </m:r>
              </m:sub>
            </m:sSub>
          </m:den>
        </m:f>
        <m:sSub>
          <m:sSubPr>
            <m:ctrlPr>
              <w:rPr>
                <w:rFonts w:ascii="Cambria Math" w:hAnsi="Cambria Math"/>
              </w:rPr>
            </m:ctrlPr>
          </m:sSubPr>
          <m:e>
            <m:r>
              <w:rPr>
                <w:rFonts w:ascii="Cambria Math" w:hAnsi="Cambria Math"/>
              </w:rPr>
              <m:t>h</m:t>
            </m:r>
          </m:e>
          <m:sub>
            <m:r>
              <w:rPr>
                <w:rFonts w:ascii="Cambria Math" w:hAnsi="Cambria Math"/>
              </w:rPr>
              <m:t>l</m:t>
            </m:r>
          </m:sub>
        </m:sSub>
        <m:d>
          <m:dPr>
            <m:ctrlPr>
              <w:rPr>
                <w:rFonts w:ascii="Cambria Math" w:hAnsi="Cambria Math"/>
              </w:rPr>
            </m:ctrlPr>
          </m:dPr>
          <m:e>
            <m:sSubSup>
              <m:sSubSupPr>
                <m:ctrlPr>
                  <w:rPr>
                    <w:rFonts w:ascii="Cambria Math" w:hAnsi="Cambria Math"/>
                    <w:i/>
                  </w:rPr>
                </m:ctrlPr>
              </m:sSubSupPr>
              <m:e>
                <m:r>
                  <w:rPr>
                    <w:rFonts w:ascii="Cambria Math" w:hAnsi="Cambria Math"/>
                  </w:rPr>
                  <m:t>T</m:t>
                </m:r>
              </m:e>
              <m:sub>
                <m:r>
                  <w:rPr>
                    <w:rFonts w:ascii="Cambria Math" w:hAnsi="Cambria Math"/>
                  </w:rPr>
                  <m:t>i</m:t>
                </m:r>
              </m:sub>
              <m:sup>
                <m:r>
                  <w:rPr>
                    <w:rFonts w:ascii="Cambria Math" w:hAnsi="Cambria Math"/>
                  </w:rPr>
                  <m:t>n+1</m:t>
                </m:r>
              </m:sup>
            </m:sSub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f</m:t>
                </m:r>
              </m:sub>
            </m:sSub>
          </m:e>
        </m:d>
        <m:r>
          <m:rPr>
            <m:sty m:val="p"/>
          </m:rPr>
          <w:rPr>
            <w:rFonts w:ascii="Cambria Math" w:hAnsi="Cambria Math"/>
          </w:rPr>
          <m:t>=</m:t>
        </m:r>
      </m:oMath>
      <w:r w:rsidR="00232E1C">
        <w:t xml:space="preserve">0             </w:t>
      </w:r>
      <w:r w:rsidR="0034335C">
        <w:t xml:space="preserve"> </w:t>
      </w:r>
      <w:r w:rsidR="004B2753">
        <w:t xml:space="preserve"> </w:t>
      </w:r>
      <w:r w:rsidR="00741F4B">
        <w:t xml:space="preserve">  </w:t>
      </w:r>
      <w:r w:rsidR="00115AA0">
        <w:t xml:space="preserve">   (14</w:t>
      </w:r>
      <w:r w:rsidR="00232E1C">
        <w:t>)</w:t>
      </w:r>
    </w:p>
    <w:p w14:paraId="5BF865C1" w14:textId="77777777" w:rsidR="009271CC" w:rsidRDefault="009271CC" w:rsidP="00D02AF6"/>
    <w:p w14:paraId="7192EE3F" w14:textId="6C04FB20" w:rsidR="00023B7E" w:rsidRPr="00544151" w:rsidRDefault="00433150" w:rsidP="00D02AF6">
      <w:r>
        <w:t xml:space="preserve">This </w:t>
      </w:r>
      <w:r w:rsidR="006832BA">
        <w:t>numerator in the last</w:t>
      </w:r>
      <w:r>
        <w:t xml:space="preserve"> term is also represented in the </w:t>
      </w:r>
      <w:r w:rsidR="001953D3">
        <w:t xml:space="preserve">fluid equation as </w:t>
      </w:r>
      <m:oMath>
        <m:sSub>
          <m:sSubPr>
            <m:ctrlPr>
              <w:rPr>
                <w:rFonts w:ascii="Cambria Math" w:hAnsi="Cambria Math"/>
              </w:rPr>
            </m:ctrlPr>
          </m:sSubPr>
          <m:e>
            <m:r>
              <w:rPr>
                <w:rFonts w:ascii="Cambria Math" w:hAnsi="Cambria Math"/>
              </w:rPr>
              <m:t>q</m:t>
            </m:r>
          </m:e>
          <m:sub>
            <m:r>
              <w:rPr>
                <w:rFonts w:ascii="Cambria Math" w:hAnsi="Cambria Math"/>
              </w:rPr>
              <m:t>rod</m:t>
            </m:r>
          </m:sub>
        </m:sSub>
        <m:r>
          <w:rPr>
            <w:rFonts w:ascii="Cambria Math" w:hAnsi="Cambria Math"/>
          </w:rPr>
          <m:t xml:space="preserve">. </m:t>
        </m:r>
      </m:oMath>
      <w:r w:rsidR="00691346">
        <w:t xml:space="preserve">The heat transfer coefficient </w:t>
      </w:r>
      <w:r w:rsidR="00B75433">
        <w:t>is</w:t>
      </w:r>
      <w:r w:rsidR="00683227">
        <w:t xml:space="preserve"> currently</w:t>
      </w:r>
      <w:r w:rsidR="00691346">
        <w:t xml:space="preserve"> calculated using the </w:t>
      </w:r>
      <w:r w:rsidR="002D332E">
        <w:t xml:space="preserve">Dittus-Boelter correlation. </w:t>
      </w:r>
      <w:r w:rsidR="00E74994">
        <w:t xml:space="preserve">The fluid properties are evaluated at </w:t>
      </w:r>
      <w:r w:rsidR="00F0006F">
        <w:t xml:space="preserve">the </w:t>
      </w:r>
      <w:r w:rsidR="00E74994">
        <w:t xml:space="preserve">bulk fluid temperature. </w:t>
      </w:r>
      <w:r w:rsidR="00BC0077">
        <w:t xml:space="preserve">When the fluid finite equations are solved for implicitly, </w:t>
      </w:r>
      <w:r w:rsidR="008A6146">
        <w:t>they will impact the solid condu</w:t>
      </w:r>
      <w:r w:rsidR="00BC0077">
        <w:t xml:space="preserve">ction equations through the calculation of the heat transfer coefficient and the fluid temperature. </w:t>
      </w:r>
    </w:p>
    <w:p w14:paraId="7E967700" w14:textId="6ED35E48" w:rsidR="00657541" w:rsidRDefault="00B46DE5" w:rsidP="00D02AF6">
      <w:pPr>
        <w:pStyle w:val="Heading2"/>
        <w:numPr>
          <w:ilvl w:val="1"/>
          <w:numId w:val="5"/>
        </w:numPr>
      </w:pPr>
      <w:bookmarkStart w:id="10" w:name="_Toc287503144"/>
      <w:r w:rsidRPr="007D2713">
        <w:t>Residual Formulation and Jacobian Construction</w:t>
      </w:r>
      <w:bookmarkEnd w:id="10"/>
    </w:p>
    <w:p w14:paraId="2733F3A9" w14:textId="77777777" w:rsidR="00DF6DFC" w:rsidRDefault="00DF6DFC" w:rsidP="00D02AF6"/>
    <w:p w14:paraId="5C7CB34D" w14:textId="5B309A36" w:rsidR="00CC1F21" w:rsidRDefault="00713AAD" w:rsidP="00D02AF6">
      <w:r>
        <w:t>A residual is simply the difference between the value at some</w:t>
      </w:r>
      <w:r w:rsidR="00643948">
        <w:t xml:space="preserve"> future iteration k + 1 and the </w:t>
      </w:r>
      <w:r>
        <w:t>value at the current iteration k. Currently in CTF, the future iteration is taken to be the next time</w:t>
      </w:r>
      <w:r w:rsidR="0044098D">
        <w:t xml:space="preserve"> </w:t>
      </w:r>
      <w:r w:rsidR="00451B53">
        <w:t>step n</w:t>
      </w:r>
      <w:r w:rsidR="00E86C5D">
        <w:t>+</w:t>
      </w:r>
      <w:r w:rsidR="00451B53">
        <w:t>1</w:t>
      </w:r>
      <w:r>
        <w:t xml:space="preserve"> and the current iteration is the current time n. The residual can be expressed for desired</w:t>
      </w:r>
      <w:r w:rsidR="00154466">
        <w:t xml:space="preserve"> </w:t>
      </w:r>
      <w:r>
        <w:t>variables or conservation equations. For examp</w:t>
      </w:r>
      <w:r w:rsidR="009E7D39">
        <w:t xml:space="preserve">le, the residual for density,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t xml:space="preserve">, is the </w:t>
      </w:r>
      <w:r w:rsidR="00DD5A41">
        <w:t>difference between iterates</w:t>
      </w:r>
      <w:r w:rsidR="004D7F99">
        <w:t xml:space="preserve"> levels k+</w:t>
      </w:r>
      <w:r w:rsidR="004B1C76">
        <w:t>1 and k</w:t>
      </w:r>
      <w:r w:rsidR="00EB53AE">
        <w:t xml:space="preserve">, </w:t>
      </w:r>
      <m:oMath>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k</m:t>
            </m:r>
          </m:sup>
        </m:sSubSup>
      </m:oMath>
      <w:r>
        <w:t>. The residuals for the equations are determined by</w:t>
      </w:r>
      <w:r w:rsidR="0004710F">
        <w:t xml:space="preserve"> </w:t>
      </w:r>
      <w:r>
        <w:t xml:space="preserve">substituting the residuals into the </w:t>
      </w:r>
      <w:r>
        <w:lastRenderedPageBreak/>
        <w:t>discretized equations, which sh</w:t>
      </w:r>
      <w:r w:rsidR="00B06D5F">
        <w:t>ould effectively change all n+</w:t>
      </w:r>
      <w:r>
        <w:t>1</w:t>
      </w:r>
      <w:r w:rsidR="00406403">
        <w:t xml:space="preserve"> </w:t>
      </w:r>
      <w:r w:rsidRPr="00F17C5B">
        <w:t>into k. Each cell will have three</w:t>
      </w:r>
      <w:r w:rsidR="00315E5A" w:rsidRPr="00F17C5B">
        <w:t xml:space="preserve"> fluid</w:t>
      </w:r>
      <w:r w:rsidRPr="00F17C5B">
        <w:t xml:space="preserve"> residual variables and three residual equations. For the entire</w:t>
      </w:r>
      <w:r w:rsidR="006B3E20" w:rsidRPr="00F17C5B">
        <w:t xml:space="preserve"> </w:t>
      </w:r>
      <w:r w:rsidRPr="00F17C5B">
        <w:t>solution, we will then have a residual variable array</w:t>
      </w:r>
      <m:oMath>
        <m:r>
          <w:rPr>
            <w:rFonts w:ascii="Cambria Math" w:hAnsi="Cambria Math"/>
          </w:rPr>
          <m:t xml:space="preserve"> δX</m:t>
        </m:r>
      </m:oMath>
      <w:r w:rsidRPr="00F17C5B">
        <w:t>, and</w:t>
      </w:r>
      <w:r w:rsidR="00FB0596" w:rsidRPr="00F17C5B">
        <w:t xml:space="preserve"> a residual function array F(X) </w:t>
      </w:r>
      <w:r w:rsidRPr="00F17C5B">
        <w:t>which</w:t>
      </w:r>
      <w:r w:rsidR="00845323" w:rsidRPr="00F17C5B">
        <w:t xml:space="preserve"> </w:t>
      </w:r>
      <w:r w:rsidRPr="00F17C5B">
        <w:t xml:space="preserve">defines a linear system </w:t>
      </w:r>
      <m:oMath>
        <m:r>
          <w:rPr>
            <w:rFonts w:ascii="Cambria Math" w:hAnsi="Cambria Math"/>
          </w:rPr>
          <m:t>JδX</m:t>
        </m:r>
      </m:oMath>
      <w:r w:rsidR="002B3FFB" w:rsidRPr="00F17C5B">
        <w:t>=F(X).</w:t>
      </w:r>
      <w:r w:rsidR="004508EE" w:rsidRPr="00F17C5B">
        <w:t xml:space="preserve"> </w:t>
      </w:r>
      <w:r w:rsidRPr="00F17C5B">
        <w:t>The Jacobian matrix is defined as the derivative of each</w:t>
      </w:r>
      <w:r w:rsidR="00070AA2" w:rsidRPr="00F17C5B">
        <w:t xml:space="preserve"> </w:t>
      </w:r>
      <w:r w:rsidRPr="00F17C5B">
        <w:t xml:space="preserve">response of the function </w:t>
      </w:r>
      <m:oMath>
        <m:sSub>
          <m:sSubPr>
            <m:ctrlPr>
              <w:rPr>
                <w:rFonts w:ascii="Cambria Math" w:hAnsi="Cambria Math"/>
                <w:i/>
              </w:rPr>
            </m:ctrlPr>
          </m:sSubPr>
          <m:e>
            <m:r>
              <w:rPr>
                <w:rFonts w:ascii="Cambria Math" w:hAnsi="Cambria Math"/>
              </w:rPr>
              <m:t>F</m:t>
            </m:r>
          </m:e>
          <m:sub>
            <m:r>
              <w:rPr>
                <w:rFonts w:ascii="Cambria Math" w:hAnsi="Cambria Math"/>
              </w:rPr>
              <m:t>j</m:t>
            </m:r>
          </m:sub>
        </m:sSub>
      </m:oMath>
      <w:r w:rsidRPr="00F17C5B">
        <w:rPr>
          <w:b/>
          <w:bCs/>
        </w:rPr>
        <w:t xml:space="preserve"> </w:t>
      </w:r>
      <w:r w:rsidRPr="00F17C5B">
        <w:t xml:space="preserve">with respect to each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F17C5B">
        <w:t>. The derivative can be calculated</w:t>
      </w:r>
      <w:r w:rsidR="00193FD9" w:rsidRPr="00F17C5B">
        <w:t xml:space="preserve"> </w:t>
      </w:r>
      <w:r w:rsidRPr="00F17C5B">
        <w:t xml:space="preserve">numerically </w:t>
      </w:r>
      <w:r w:rsidR="00D453CB">
        <w:t>as shown by equation 14</w:t>
      </w:r>
      <w:r w:rsidR="00B433AB" w:rsidRPr="00F17C5B">
        <w:t xml:space="preserve"> where </w:t>
      </w:r>
      <m:oMath>
        <m:r>
          <w:rPr>
            <w:rFonts w:ascii="Cambria Math" w:hAnsi="Cambria Math"/>
          </w:rPr>
          <m:t>ϵ</m:t>
        </m:r>
      </m:oMath>
      <w:r w:rsidRPr="00F17C5B">
        <w:t xml:space="preserve"> is a small numerical value.</w:t>
      </w:r>
    </w:p>
    <w:p w14:paraId="25C338C7" w14:textId="77777777" w:rsidR="00847B5E" w:rsidRDefault="00847B5E" w:rsidP="00D02AF6"/>
    <w:p w14:paraId="4D65F4B2" w14:textId="70493AEE" w:rsidR="00847B5E" w:rsidRDefault="00924CDC" w:rsidP="00C83B46">
      <w:pPr>
        <w:jc w:val="right"/>
      </w:pPr>
      <m:oMath>
        <m:sSub>
          <m:sSubPr>
            <m:ctrlPr>
              <w:rPr>
                <w:rFonts w:ascii="Cambria Math" w:hAnsi="Cambria Math"/>
              </w:rPr>
            </m:ctrlPr>
          </m:sSubPr>
          <m:e>
            <m:r>
              <w:rPr>
                <w:rFonts w:ascii="Cambria Math" w:hAnsi="Cambria Math"/>
              </w:rPr>
              <m:t>J</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w:rPr>
                <w:rFonts w:ascii="Cambria Math" w:hAnsi="Cambria Math"/>
              </w:rPr>
              <m:t>δ</m:t>
            </m:r>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num>
          <m:den>
            <m:r>
              <w:rPr>
                <w:rFonts w:ascii="Cambria Math" w:hAnsi="Cambria Math"/>
              </w:rPr>
              <m:t>δ</m:t>
            </m:r>
            <m:sSub>
              <m:sSubPr>
                <m:ctrlPr>
                  <w:rPr>
                    <w:rFonts w:ascii="Cambria Math" w:hAnsi="Cambria Math"/>
                  </w:rPr>
                </m:ctrlPr>
              </m:sSubPr>
              <m:e>
                <m:r>
                  <w:rPr>
                    <w:rFonts w:ascii="Cambria Math" w:hAnsi="Cambria Math"/>
                  </w:rPr>
                  <m:t>X</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ϵ</m:t>
                </m:r>
              </m:e>
            </m:d>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j</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num>
          <m:den>
            <m:r>
              <w:rPr>
                <w:rFonts w:ascii="Cambria Math" w:hAnsi="Cambria Math"/>
              </w:rPr>
              <m:t>ϵ</m:t>
            </m:r>
          </m:den>
        </m:f>
      </m:oMath>
      <w:r w:rsidR="00C83B46" w:rsidRPr="00E35BA1">
        <w:rPr>
          <w:b/>
        </w:rPr>
        <w:t xml:space="preserve"> </w:t>
      </w:r>
      <w:r w:rsidR="00C83B46">
        <w:t xml:space="preserve">                           </w:t>
      </w:r>
      <w:r w:rsidR="00D62B6C">
        <w:t xml:space="preserve">                   </w:t>
      </w:r>
      <w:r w:rsidR="00D453CB">
        <w:t xml:space="preserve">       (14</w:t>
      </w:r>
      <w:r w:rsidR="00C83B46">
        <w:t>)</w:t>
      </w:r>
    </w:p>
    <w:p w14:paraId="6B1AE08C" w14:textId="77777777" w:rsidR="00C83B46" w:rsidRDefault="00C83B46" w:rsidP="00C83B46">
      <w:pPr>
        <w:jc w:val="right"/>
      </w:pPr>
    </w:p>
    <w:p w14:paraId="50449725" w14:textId="226B370F" w:rsidR="00CC1F21" w:rsidRPr="00F17C5B" w:rsidRDefault="002D5FE8" w:rsidP="00D02AF6">
      <w:r w:rsidRPr="00F17C5B">
        <w:t xml:space="preserve">To build the Jacobian matrix, an object oriented class was created that contains three arrays; an array that points to the residual functions, an array that points to the position within a target variable array, and an array that has the index that the function is to be evaluated at. These lists can be appended in any order, but they have to be appended simultaneously such that variables and functions correspond with each other. </w:t>
      </w:r>
      <w:r w:rsidR="00F651E7">
        <w:t>The</w:t>
      </w:r>
      <w:r w:rsidRPr="00F17C5B">
        <w:t xml:space="preserve"> residual function and residual variable arrays can </w:t>
      </w:r>
      <w:r w:rsidR="00F651E7">
        <w:t>be iterated in nested loops</w:t>
      </w:r>
      <w:r w:rsidRPr="00F17C5B">
        <w:t xml:space="preserve"> to numerically build the Jacobian matrix</w:t>
      </w:r>
      <w:r w:rsidR="00F651E7">
        <w:t xml:space="preserve"> where each column represents an index of a residual variable and each row represents a residual function. </w:t>
      </w:r>
      <w:r w:rsidR="00AE1EAB">
        <w:t>The explicitly coupled solid liquid</w:t>
      </w:r>
      <w:r w:rsidR="00C46590">
        <w:t xml:space="preserve"> Jacobian matrix can be seen on the left in</w:t>
      </w:r>
      <w:r w:rsidR="00CA6094">
        <w:t xml:space="preserve"> Figure 4</w:t>
      </w:r>
      <w:r w:rsidR="00A64D2D">
        <w:t xml:space="preserve">, where blue values represent negative entries and red values positive entries. The black lines </w:t>
      </w:r>
      <w:r w:rsidR="009960A3">
        <w:t>were drawn on top of the image to represent</w:t>
      </w:r>
      <w:r w:rsidR="00A64D2D">
        <w:t xml:space="preserve"> artificial boundaries between the liquid Jacobian matrix in the top left corner and the solid Jacobian matrix in the top right corner. </w:t>
      </w:r>
    </w:p>
    <w:p w14:paraId="7267344A" w14:textId="77777777" w:rsidR="00CC1F21" w:rsidRDefault="00CC1F21" w:rsidP="00D02AF6"/>
    <w:p w14:paraId="76384CFC" w14:textId="505E19A0" w:rsidR="00F331A6" w:rsidRPr="005D08F4" w:rsidRDefault="0085480C" w:rsidP="005125BF">
      <w:pPr>
        <w:jc w:val="center"/>
      </w:pPr>
      <w:r>
        <w:rPr>
          <w:noProof/>
        </w:rPr>
        <w:drawing>
          <wp:inline distT="0" distB="0" distL="0" distR="0" wp14:anchorId="72DFF4CB" wp14:editId="15745E90">
            <wp:extent cx="1915423" cy="2373140"/>
            <wp:effectExtent l="25400" t="25400" r="15240" b="14605"/>
            <wp:docPr id="7" name="Ex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icit-Diagram.jpg"/>
                    <pic:cNvPicPr/>
                  </pic:nvPicPr>
                  <pic:blipFill rotWithShape="1">
                    <a:blip r:embed="rId17" r:link="rId18">
                      <a:extLst>
                        <a:ext uri="{28A0092B-C50C-407E-A947-70E740481C1C}">
                          <a14:useLocalDpi xmlns:a14="http://schemas.microsoft.com/office/drawing/2010/main" val="0"/>
                        </a:ext>
                      </a:extLst>
                    </a:blip>
                    <a:srcRect l="8649" t="12771" r="11865" b="13511"/>
                    <a:stretch/>
                  </pic:blipFill>
                  <pic:spPr bwMode="auto">
                    <a:xfrm>
                      <a:off x="0" y="0"/>
                      <a:ext cx="1916071" cy="2373943"/>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F05690">
        <w:rPr>
          <w:noProof/>
        </w:rPr>
        <w:drawing>
          <wp:inline distT="0" distB="0" distL="0" distR="0" wp14:anchorId="12998286" wp14:editId="7DAEF9AC">
            <wp:extent cx="1981746" cy="2373655"/>
            <wp:effectExtent l="25400" t="25400" r="25400" b="13970"/>
            <wp:docPr id="8" name="Implicit-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icit-Diagram.jpg"/>
                    <pic:cNvPicPr/>
                  </pic:nvPicPr>
                  <pic:blipFill rotWithShape="1">
                    <a:blip r:embed="rId19" r:link="rId20">
                      <a:extLst>
                        <a:ext uri="{28A0092B-C50C-407E-A947-70E740481C1C}">
                          <a14:useLocalDpi xmlns:a14="http://schemas.microsoft.com/office/drawing/2010/main" val="0"/>
                        </a:ext>
                      </a:extLst>
                    </a:blip>
                    <a:srcRect l="9649" t="12230" r="11846" b="13862"/>
                    <a:stretch/>
                  </pic:blipFill>
                  <pic:spPr bwMode="auto">
                    <a:xfrm>
                      <a:off x="0" y="0"/>
                      <a:ext cx="1985770" cy="2378475"/>
                    </a:xfrm>
                    <a:prstGeom prst="rect">
                      <a:avLst/>
                    </a:prstGeom>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43587AC" w14:textId="4DDA0405" w:rsidR="001B7AEB" w:rsidRPr="00F40136" w:rsidRDefault="005B102C" w:rsidP="005125BF">
      <w:pPr>
        <w:jc w:val="center"/>
        <w:rPr>
          <w:b/>
        </w:rPr>
      </w:pPr>
      <w:r>
        <w:rPr>
          <w:b/>
        </w:rPr>
        <w:t>Figure 4</w:t>
      </w:r>
      <w:r w:rsidR="00F40136">
        <w:rPr>
          <w:b/>
        </w:rPr>
        <w:t xml:space="preserve">. </w:t>
      </w:r>
      <w:r w:rsidR="00F40136" w:rsidRPr="00F40136">
        <w:rPr>
          <w:b/>
        </w:rPr>
        <w:t>Explicitly (left) and Implicitly Coupled (right) Liquid Solid Jacobian Matrix</w:t>
      </w:r>
    </w:p>
    <w:p w14:paraId="2CF3827D" w14:textId="77777777" w:rsidR="00F40136" w:rsidRDefault="00F40136" w:rsidP="00D02AF6"/>
    <w:p w14:paraId="3E163D3E" w14:textId="5A5C0BC3" w:rsidR="00F331A6" w:rsidRPr="00F17C5B" w:rsidRDefault="00F331A6" w:rsidP="00D02AF6">
      <w:r>
        <w:t xml:space="preserve">The fluid Jacobian matrix contains 3 conservation equations for every axial level. The liquid function residuals are appended in the order of mass conservation, energy conservation, and momentum conservation for each axial level. These correspond the pressure, enthalpy, and velocity at each axial level. The liquid Jacobian matrix can be evaluated as either semi-implicit or fully implicit. The solid Jacobian matrix contains 1 energy conservation equation for each node in the rod. Since axial and azimuthal conduction are not computed, each radial level is computed separately from the rest. This can be seen by the lack of cross terms in the Jacobian matrix at each axial level. The Jacobian matrix on the right is an implicit coupling between the implicit liquid Jacobian matrix and the implicit solid matrix. The cross terms in the top right corner represent the effect of the wall temperature on the energy equation in the liquid Jacobian matrix. The terms on the bottom left represent the effects of pressure, enthalpy, and velocity on the energy equation in the solid Jacobian matrix. </w:t>
      </w:r>
      <w:r w:rsidR="00E32AAD">
        <w:t>The implicit matrix is unconditionally stable</w:t>
      </w:r>
      <w:r w:rsidR="00AC201B">
        <w:t>, allowing for time steps greater th</w:t>
      </w:r>
      <w:r w:rsidR="00C73DE4">
        <w:t xml:space="preserve">an the material Courant limits. </w:t>
      </w:r>
      <w:r w:rsidR="00385948">
        <w:t xml:space="preserve">Once the coupled Jacobian matrix is constructed, it </w:t>
      </w:r>
      <w:r w:rsidR="003C0886">
        <w:t>is</w:t>
      </w:r>
      <w:r w:rsidR="00385948">
        <w:t xml:space="preserve"> </w:t>
      </w:r>
      <w:r w:rsidR="003C0886">
        <w:t>solved using the</w:t>
      </w:r>
      <w:r w:rsidR="00385948">
        <w:t xml:space="preserve"> linear</w:t>
      </w:r>
      <w:r w:rsidR="008A12EB">
        <w:t xml:space="preserve"> </w:t>
      </w:r>
      <w:r w:rsidR="003C0886">
        <w:t>krylov</w:t>
      </w:r>
      <w:r w:rsidR="008A12EB">
        <w:t xml:space="preserve"> solver </w:t>
      </w:r>
      <w:r w:rsidR="003C0886">
        <w:t>from</w:t>
      </w:r>
      <w:r w:rsidR="008A12EB">
        <w:t xml:space="preserve"> PETSC. </w:t>
      </w:r>
    </w:p>
    <w:p w14:paraId="4A4619A1" w14:textId="77777777" w:rsidR="002349DC" w:rsidRDefault="002349DC" w:rsidP="00D02AF6"/>
    <w:p w14:paraId="31F325D9" w14:textId="553CCD3D" w:rsidR="00ED544B" w:rsidRDefault="00B71F65" w:rsidP="00D02AF6">
      <w:pPr>
        <w:pStyle w:val="Heading1"/>
        <w:numPr>
          <w:ilvl w:val="0"/>
          <w:numId w:val="5"/>
        </w:numPr>
      </w:pPr>
      <w:r>
        <w:t>TEST PROBLEM</w:t>
      </w:r>
    </w:p>
    <w:p w14:paraId="63D85959" w14:textId="77777777" w:rsidR="00C27791" w:rsidRDefault="00C27791" w:rsidP="00D02AF6"/>
    <w:p w14:paraId="62508542" w14:textId="47E67586" w:rsidR="00307899" w:rsidRDefault="00C27791" w:rsidP="00D02AF6">
      <w:pPr>
        <w:pStyle w:val="Heading1"/>
        <w:numPr>
          <w:ilvl w:val="1"/>
          <w:numId w:val="5"/>
        </w:numPr>
      </w:pPr>
      <w:r>
        <w:t>Problem Description</w:t>
      </w:r>
    </w:p>
    <w:p w14:paraId="096E04F2" w14:textId="77777777" w:rsidR="00010BD5" w:rsidRDefault="00010BD5" w:rsidP="00D02AF6"/>
    <w:p w14:paraId="773CC05D" w14:textId="79E63D2E" w:rsidR="002E1893" w:rsidRPr="00D67D7A" w:rsidRDefault="000E0DEF" w:rsidP="00D02AF6">
      <w:r w:rsidRPr="00D67D7A">
        <w:t xml:space="preserve">The test problem is a </w:t>
      </w:r>
      <w:r w:rsidR="00A13B90">
        <w:t>nuclear</w:t>
      </w:r>
      <w:r w:rsidRPr="00D67D7A">
        <w:t xml:space="preserve"> rod with uniform heat </w:t>
      </w:r>
      <w:r w:rsidR="00304A59" w:rsidRPr="00D67D7A">
        <w:t>generation</w:t>
      </w:r>
      <w:r w:rsidR="00F362A9">
        <w:t xml:space="preserve"> </w:t>
      </w:r>
      <w:r w:rsidR="009D2A95">
        <w:t>with parameters given in Table I</w:t>
      </w:r>
      <w:r w:rsidR="00304A59" w:rsidRPr="00D67D7A">
        <w:t xml:space="preserve">. The </w:t>
      </w:r>
      <w:r w:rsidR="00A13B90">
        <w:t>fuel</w:t>
      </w:r>
      <w:r w:rsidR="00304A59" w:rsidRPr="00D67D7A">
        <w:t xml:space="preserve"> </w:t>
      </w:r>
      <w:r w:rsidR="00A76581">
        <w:t>and cladding are</w:t>
      </w:r>
      <w:r w:rsidR="009D595D" w:rsidRPr="00D67D7A">
        <w:t xml:space="preserve"> assumed to ha</w:t>
      </w:r>
      <w:r w:rsidR="00966888">
        <w:t>ve constant material properties</w:t>
      </w:r>
      <w:r w:rsidR="009D595D" w:rsidRPr="00D67D7A">
        <w:t xml:space="preserve">. </w:t>
      </w:r>
      <w:r w:rsidR="005A3580" w:rsidRPr="00D67D7A">
        <w:t xml:space="preserve">The mass flow rate, reference pressure, and inlet temperature approximate normal PWR operating conditions. However, the </w:t>
      </w:r>
      <w:r w:rsidR="00C22C51" w:rsidRPr="00D67D7A">
        <w:t>heat generation rate is much less than normal PWR operating conditions to ensure that the</w:t>
      </w:r>
      <w:r w:rsidR="000C208A" w:rsidRPr="00D67D7A">
        <w:t xml:space="preserve"> problem</w:t>
      </w:r>
      <w:r w:rsidR="00933F2D" w:rsidRPr="00D67D7A">
        <w:t xml:space="preserve"> remains well within the single-</w:t>
      </w:r>
      <w:r w:rsidR="000C208A" w:rsidRPr="00D67D7A">
        <w:t>phase regime.</w:t>
      </w:r>
    </w:p>
    <w:p w14:paraId="2BEBFCFB" w14:textId="77777777" w:rsidR="000E0DEF" w:rsidRDefault="000E0DEF" w:rsidP="00D02AF6"/>
    <w:p w14:paraId="355A84CC" w14:textId="77777777" w:rsidR="003A7B69" w:rsidRDefault="003A7B69" w:rsidP="00D02AF6"/>
    <w:p w14:paraId="0AA432AC" w14:textId="15702574" w:rsidR="00433BD7" w:rsidRPr="00433BD7" w:rsidRDefault="00433BD7" w:rsidP="00433BD7">
      <w:pPr>
        <w:jc w:val="center"/>
        <w:rPr>
          <w:b/>
        </w:rPr>
      </w:pPr>
      <w:r w:rsidRPr="00433BD7">
        <w:rPr>
          <w:b/>
        </w:rPr>
        <w:t>Table</w:t>
      </w:r>
      <w:r w:rsidR="009D2A95">
        <w:rPr>
          <w:b/>
        </w:rPr>
        <w:t xml:space="preserve"> I</w:t>
      </w:r>
      <w:r w:rsidRPr="00433BD7">
        <w:rPr>
          <w:b/>
        </w:rPr>
        <w:t xml:space="preserve">. </w:t>
      </w:r>
      <w:r w:rsidR="00C616EF">
        <w:rPr>
          <w:b/>
        </w:rPr>
        <w:t xml:space="preserve">Problem </w:t>
      </w:r>
      <w:r w:rsidR="00FC7F90">
        <w:rPr>
          <w:b/>
        </w:rPr>
        <w:t>Parameters</w:t>
      </w:r>
      <w:r w:rsidRPr="00433BD7">
        <w:rPr>
          <w:b/>
        </w:rPr>
        <w:t xml:space="preserve"> </w:t>
      </w:r>
    </w:p>
    <w:p w14:paraId="224CFB45" w14:textId="478D167A" w:rsidR="009D3464" w:rsidRDefault="009D3464" w:rsidP="00433BD7">
      <w:pPr>
        <w:pStyle w:val="Caption"/>
        <w:framePr w:wrap="around" w:y="-56"/>
      </w:pPr>
    </w:p>
    <w:tbl>
      <w:tblPr>
        <w:tblStyle w:val="TableGrid"/>
        <w:tblW w:w="0" w:type="auto"/>
        <w:jc w:val="center"/>
        <w:tblLook w:val="04A0" w:firstRow="1" w:lastRow="0" w:firstColumn="1" w:lastColumn="0" w:noHBand="0" w:noVBand="1"/>
      </w:tblPr>
      <w:tblGrid>
        <w:gridCol w:w="2898"/>
        <w:gridCol w:w="901"/>
        <w:gridCol w:w="1041"/>
        <w:gridCol w:w="1212"/>
      </w:tblGrid>
      <w:tr w:rsidR="000375A6" w14:paraId="5F9444DE" w14:textId="77777777" w:rsidTr="00492407">
        <w:trPr>
          <w:jc w:val="center"/>
        </w:trPr>
        <w:tc>
          <w:tcPr>
            <w:tcW w:w="0" w:type="auto"/>
          </w:tcPr>
          <w:p w14:paraId="14EAA4C0" w14:textId="526F8445" w:rsidR="000375A6" w:rsidRPr="003B4E9B" w:rsidRDefault="0073010F" w:rsidP="00FD2F98">
            <w:pPr>
              <w:jc w:val="center"/>
            </w:pPr>
            <w:r w:rsidRPr="003B4E9B">
              <w:t>Variable</w:t>
            </w:r>
          </w:p>
        </w:tc>
        <w:tc>
          <w:tcPr>
            <w:tcW w:w="0" w:type="auto"/>
          </w:tcPr>
          <w:p w14:paraId="08BF1BB1" w14:textId="1B323BC3" w:rsidR="000375A6" w:rsidRPr="003B4E9B" w:rsidRDefault="0073010F" w:rsidP="00FD2F98">
            <w:pPr>
              <w:jc w:val="center"/>
            </w:pPr>
            <w:r w:rsidRPr="003B4E9B">
              <w:t>Symbol</w:t>
            </w:r>
          </w:p>
        </w:tc>
        <w:tc>
          <w:tcPr>
            <w:tcW w:w="0" w:type="auto"/>
          </w:tcPr>
          <w:p w14:paraId="269602C9" w14:textId="712B6DF8" w:rsidR="000375A6" w:rsidRPr="003B4E9B" w:rsidRDefault="0073010F" w:rsidP="00FD2F98">
            <w:pPr>
              <w:jc w:val="center"/>
            </w:pPr>
            <w:r w:rsidRPr="003B4E9B">
              <w:t>Value</w:t>
            </w:r>
          </w:p>
        </w:tc>
        <w:tc>
          <w:tcPr>
            <w:tcW w:w="0" w:type="auto"/>
          </w:tcPr>
          <w:p w14:paraId="63F5964F" w14:textId="2A26C3E6" w:rsidR="000375A6" w:rsidRPr="003B4E9B" w:rsidRDefault="0073010F" w:rsidP="00FD2F98">
            <w:pPr>
              <w:jc w:val="center"/>
            </w:pPr>
            <w:r w:rsidRPr="003B4E9B">
              <w:t>Units</w:t>
            </w:r>
          </w:p>
        </w:tc>
      </w:tr>
      <w:tr w:rsidR="000375A6" w14:paraId="1E8E44E2" w14:textId="77777777" w:rsidTr="00492407">
        <w:trPr>
          <w:jc w:val="center"/>
        </w:trPr>
        <w:tc>
          <w:tcPr>
            <w:tcW w:w="0" w:type="auto"/>
          </w:tcPr>
          <w:p w14:paraId="5622CF44" w14:textId="3A81F0AF" w:rsidR="000375A6" w:rsidRPr="003B4E9B" w:rsidRDefault="00FB0945" w:rsidP="00FD2F98">
            <w:pPr>
              <w:jc w:val="center"/>
            </w:pPr>
            <w:r w:rsidRPr="003B4E9B">
              <w:t>Mass Flow Rate</w:t>
            </w:r>
          </w:p>
        </w:tc>
        <w:tc>
          <w:tcPr>
            <w:tcW w:w="0" w:type="auto"/>
          </w:tcPr>
          <w:p w14:paraId="10763CA5" w14:textId="0628E264" w:rsidR="000375A6" w:rsidRPr="003B4E9B" w:rsidRDefault="00924CDC" w:rsidP="00FD2F98">
            <w:pPr>
              <w:jc w:val="center"/>
            </w:pPr>
            <m:oMathPara>
              <m:oMath>
                <m:acc>
                  <m:accPr>
                    <m:chr m:val="̇"/>
                    <m:ctrlPr>
                      <w:rPr>
                        <w:rFonts w:ascii="Cambria Math" w:hAnsi="Cambria Math"/>
                      </w:rPr>
                    </m:ctrlPr>
                  </m:accPr>
                  <m:e>
                    <m:r>
                      <w:rPr>
                        <w:rFonts w:ascii="Cambria Math" w:hAnsi="Cambria Math"/>
                      </w:rPr>
                      <m:t>m</m:t>
                    </m:r>
                  </m:e>
                </m:acc>
              </m:oMath>
            </m:oMathPara>
          </w:p>
        </w:tc>
        <w:tc>
          <w:tcPr>
            <w:tcW w:w="0" w:type="auto"/>
          </w:tcPr>
          <w:p w14:paraId="230150B9" w14:textId="59E0F514" w:rsidR="000375A6" w:rsidRPr="003B4E9B" w:rsidRDefault="00FB0945" w:rsidP="00FD2F98">
            <w:pPr>
              <w:jc w:val="center"/>
            </w:pPr>
            <w:r w:rsidRPr="003B4E9B">
              <w:t>0.300</w:t>
            </w:r>
          </w:p>
        </w:tc>
        <w:tc>
          <w:tcPr>
            <w:tcW w:w="0" w:type="auto"/>
          </w:tcPr>
          <w:p w14:paraId="04828754" w14:textId="6DB25BF7" w:rsidR="000375A6" w:rsidRPr="003B4E9B" w:rsidRDefault="00DB04B1" w:rsidP="00FD2F98">
            <w:pPr>
              <w:jc w:val="center"/>
            </w:pPr>
            <w:r>
              <w:t>k</w:t>
            </w:r>
            <w:r w:rsidR="00FB0945" w:rsidRPr="003B4E9B">
              <w:t>g/sec</w:t>
            </w:r>
          </w:p>
        </w:tc>
      </w:tr>
      <w:tr w:rsidR="00E27AF0" w14:paraId="57F92156" w14:textId="77777777" w:rsidTr="00492407">
        <w:trPr>
          <w:jc w:val="center"/>
        </w:trPr>
        <w:tc>
          <w:tcPr>
            <w:tcW w:w="0" w:type="auto"/>
          </w:tcPr>
          <w:p w14:paraId="64448FD2" w14:textId="09D88A52" w:rsidR="00E27AF0" w:rsidRPr="003B4E9B" w:rsidRDefault="00E27AF0" w:rsidP="00FD2F98">
            <w:pPr>
              <w:jc w:val="center"/>
            </w:pPr>
            <w:r w:rsidRPr="003B4E9B">
              <w:t>Reference Pressure</w:t>
            </w:r>
          </w:p>
        </w:tc>
        <w:tc>
          <w:tcPr>
            <w:tcW w:w="0" w:type="auto"/>
          </w:tcPr>
          <w:p w14:paraId="354E5277" w14:textId="6981DBDC" w:rsidR="00E27AF0" w:rsidRPr="003B4E9B" w:rsidRDefault="00924CDC" w:rsidP="00FD2F98">
            <w:pPr>
              <w:jc w:val="center"/>
            </w:pPr>
            <m:oMathPara>
              <m:oMath>
                <m:sSub>
                  <m:sSubPr>
                    <m:ctrlPr>
                      <w:rPr>
                        <w:rFonts w:ascii="Cambria Math" w:hAnsi="Cambria Math"/>
                      </w:rPr>
                    </m:ctrlPr>
                  </m:sSubPr>
                  <m:e>
                    <m:r>
                      <w:rPr>
                        <w:rFonts w:ascii="Cambria Math" w:hAnsi="Cambria Math"/>
                      </w:rPr>
                      <m:t>P</m:t>
                    </m:r>
                  </m:e>
                  <m:sub>
                    <m:r>
                      <w:rPr>
                        <w:rFonts w:ascii="Cambria Math" w:hAnsi="Cambria Math"/>
                      </w:rPr>
                      <m:t>ref</m:t>
                    </m:r>
                  </m:sub>
                </m:sSub>
              </m:oMath>
            </m:oMathPara>
          </w:p>
        </w:tc>
        <w:tc>
          <w:tcPr>
            <w:tcW w:w="0" w:type="auto"/>
          </w:tcPr>
          <w:p w14:paraId="18BE7DA5" w14:textId="08E3ADD7" w:rsidR="00E27AF0" w:rsidRPr="003B4E9B" w:rsidRDefault="00947DA0" w:rsidP="00FD2F98">
            <w:pPr>
              <w:jc w:val="center"/>
            </w:pPr>
            <w:r w:rsidRPr="003B4E9B">
              <w:t>16.50</w:t>
            </w:r>
          </w:p>
        </w:tc>
        <w:tc>
          <w:tcPr>
            <w:tcW w:w="0" w:type="auto"/>
          </w:tcPr>
          <w:p w14:paraId="5EE6D152" w14:textId="533F0F9B" w:rsidR="00E27AF0" w:rsidRPr="003B4E9B" w:rsidRDefault="00E27AF0" w:rsidP="00FD2F98">
            <w:pPr>
              <w:jc w:val="center"/>
            </w:pPr>
            <w:r w:rsidRPr="003B4E9B">
              <w:t>MPa</w:t>
            </w:r>
          </w:p>
        </w:tc>
      </w:tr>
      <w:tr w:rsidR="00DE1827" w14:paraId="426A9FFF" w14:textId="77777777" w:rsidTr="00492407">
        <w:trPr>
          <w:jc w:val="center"/>
        </w:trPr>
        <w:tc>
          <w:tcPr>
            <w:tcW w:w="0" w:type="auto"/>
          </w:tcPr>
          <w:p w14:paraId="36775F8C" w14:textId="4508C3DF" w:rsidR="00DE1827" w:rsidRPr="003B4E9B" w:rsidRDefault="00483BB2" w:rsidP="00FD2F98">
            <w:pPr>
              <w:jc w:val="center"/>
            </w:pPr>
            <w:r>
              <w:t xml:space="preserve">Liquid </w:t>
            </w:r>
            <w:r w:rsidR="00DE1827">
              <w:t xml:space="preserve">Inlet </w:t>
            </w:r>
            <w:r>
              <w:t>Temperature</w:t>
            </w:r>
          </w:p>
        </w:tc>
        <w:tc>
          <w:tcPr>
            <w:tcW w:w="0" w:type="auto"/>
          </w:tcPr>
          <w:p w14:paraId="1C995FCB" w14:textId="797C8ED5" w:rsidR="00DE1827" w:rsidRPr="003B4E9B" w:rsidRDefault="00924CDC" w:rsidP="00FD2F98">
            <w:pPr>
              <w:jc w:val="center"/>
            </w:pPr>
            <m:oMathPara>
              <m:oMath>
                <m:sSub>
                  <m:sSubPr>
                    <m:ctrlPr>
                      <w:rPr>
                        <w:rFonts w:ascii="Cambria Math" w:hAnsi="Cambria Math"/>
                      </w:rPr>
                    </m:ctrlPr>
                  </m:sSubPr>
                  <m:e>
                    <m:r>
                      <w:rPr>
                        <w:rFonts w:ascii="Cambria Math" w:hAnsi="Cambria Math"/>
                      </w:rPr>
                      <m:t>T</m:t>
                    </m:r>
                  </m:e>
                  <m:sub>
                    <m:r>
                      <w:rPr>
                        <w:rFonts w:ascii="Cambria Math" w:hAnsi="Cambria Math"/>
                      </w:rPr>
                      <m:t>in</m:t>
                    </m:r>
                    <m:r>
                      <m:rPr>
                        <m:sty m:val="p"/>
                      </m:rPr>
                      <w:rPr>
                        <w:rFonts w:ascii="Cambria Math" w:hAnsi="Cambria Math"/>
                      </w:rPr>
                      <m:t>l</m:t>
                    </m:r>
                    <m:r>
                      <w:rPr>
                        <w:rFonts w:ascii="Cambria Math" w:hAnsi="Cambria Math"/>
                      </w:rPr>
                      <m:t>et</m:t>
                    </m:r>
                  </m:sub>
                </m:sSub>
              </m:oMath>
            </m:oMathPara>
          </w:p>
        </w:tc>
        <w:tc>
          <w:tcPr>
            <w:tcW w:w="0" w:type="auto"/>
          </w:tcPr>
          <w:p w14:paraId="42FCB1BB" w14:textId="4994FA02" w:rsidR="00DE1827" w:rsidRPr="003B4E9B" w:rsidRDefault="00483BB2" w:rsidP="00FD2F98">
            <w:pPr>
              <w:jc w:val="center"/>
            </w:pPr>
            <w:r>
              <w:t>290.0</w:t>
            </w:r>
          </w:p>
        </w:tc>
        <w:tc>
          <w:tcPr>
            <w:tcW w:w="0" w:type="auto"/>
          </w:tcPr>
          <w:p w14:paraId="733B3B9B" w14:textId="3BE1D06E" w:rsidR="00DE1827" w:rsidRPr="003B4E9B" w:rsidRDefault="00924CDC" w:rsidP="00FD2F98">
            <w:pPr>
              <w:jc w:val="center"/>
            </w:pPr>
            <m:oMathPara>
              <m:oMath>
                <m:sPre>
                  <m:sPrePr>
                    <m:ctrlPr>
                      <w:rPr>
                        <w:rFonts w:ascii="Cambria Math" w:hAnsi="Cambria Math"/>
                      </w:rPr>
                    </m:ctrlPr>
                  </m:sPrePr>
                  <m:sub/>
                  <m:sup>
                    <m:r>
                      <m:rPr>
                        <m:sty m:val="p"/>
                      </m:rPr>
                      <w:rPr>
                        <w:rFonts w:ascii="Cambria Math" w:hAnsi="Cambria Math"/>
                      </w:rPr>
                      <m:t>∘</m:t>
                    </m:r>
                  </m:sup>
                  <m:e>
                    <m:r>
                      <w:rPr>
                        <w:rFonts w:ascii="Cambria Math" w:hAnsi="Cambria Math"/>
                      </w:rPr>
                      <m:t>C</m:t>
                    </m:r>
                  </m:e>
                </m:sPre>
              </m:oMath>
            </m:oMathPara>
          </w:p>
        </w:tc>
      </w:tr>
      <w:tr w:rsidR="00CC2629" w14:paraId="64CCF778" w14:textId="77777777" w:rsidTr="00492407">
        <w:trPr>
          <w:jc w:val="center"/>
        </w:trPr>
        <w:tc>
          <w:tcPr>
            <w:tcW w:w="0" w:type="auto"/>
          </w:tcPr>
          <w:p w14:paraId="62EE3079" w14:textId="44CBE81F" w:rsidR="00CC2629" w:rsidRPr="003B4E9B" w:rsidRDefault="00741929" w:rsidP="00FD2F98">
            <w:pPr>
              <w:jc w:val="center"/>
            </w:pPr>
            <w:r>
              <w:t>Heat Generation</w:t>
            </w:r>
            <w:r w:rsidR="00246A09">
              <w:t xml:space="preserve"> Rate</w:t>
            </w:r>
          </w:p>
        </w:tc>
        <w:tc>
          <w:tcPr>
            <w:tcW w:w="0" w:type="auto"/>
          </w:tcPr>
          <w:p w14:paraId="66C683C5" w14:textId="3DAFBE89" w:rsidR="00CC2629" w:rsidRPr="003B4E9B" w:rsidRDefault="00924CDC" w:rsidP="00FD2F98">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0" w:type="auto"/>
          </w:tcPr>
          <w:p w14:paraId="68BA1965" w14:textId="12C4C5B2" w:rsidR="00CC2629" w:rsidRPr="003B4E9B" w:rsidRDefault="00B958AD" w:rsidP="00FD2F98">
            <w:pPr>
              <w:jc w:val="center"/>
            </w:pPr>
            <w:r>
              <w:t>4.</w:t>
            </w:r>
            <w:r w:rsidR="004B7495">
              <w:t>0</w:t>
            </w:r>
          </w:p>
        </w:tc>
        <w:tc>
          <w:tcPr>
            <w:tcW w:w="0" w:type="auto"/>
          </w:tcPr>
          <w:p w14:paraId="466D290F" w14:textId="6E910A64" w:rsidR="00CC2629" w:rsidRPr="003B4E9B" w:rsidRDefault="00CC2629" w:rsidP="00FD2F98">
            <w:pPr>
              <w:jc w:val="center"/>
            </w:pPr>
            <w:r w:rsidRPr="003B4E9B">
              <w:t>W/</w:t>
            </w:r>
            <w:r w:rsidR="0047717A">
              <w:t>m</w:t>
            </w:r>
          </w:p>
        </w:tc>
      </w:tr>
      <w:tr w:rsidR="00E27AF0" w14:paraId="3B4FE366" w14:textId="77777777" w:rsidTr="00492407">
        <w:trPr>
          <w:jc w:val="center"/>
        </w:trPr>
        <w:tc>
          <w:tcPr>
            <w:tcW w:w="0" w:type="auto"/>
          </w:tcPr>
          <w:p w14:paraId="76A8DE30" w14:textId="613E6B48" w:rsidR="00E27AF0" w:rsidRPr="003B4E9B" w:rsidRDefault="001A0E67" w:rsidP="00FD2F98">
            <w:pPr>
              <w:jc w:val="center"/>
            </w:pPr>
            <w:r>
              <w:t>Active Fuel Length</w:t>
            </w:r>
          </w:p>
        </w:tc>
        <w:tc>
          <w:tcPr>
            <w:tcW w:w="0" w:type="auto"/>
          </w:tcPr>
          <w:p w14:paraId="4760DA7D" w14:textId="65CFDC11" w:rsidR="00E27AF0" w:rsidRPr="003B4E9B" w:rsidRDefault="00DC1160" w:rsidP="00FD2F98">
            <w:pPr>
              <w:jc w:val="center"/>
            </w:pPr>
            <m:oMathPara>
              <m:oMath>
                <m:r>
                  <w:rPr>
                    <w:rFonts w:ascii="Cambria Math" w:hAnsi="Cambria Math"/>
                  </w:rPr>
                  <m:t>L</m:t>
                </m:r>
              </m:oMath>
            </m:oMathPara>
          </w:p>
        </w:tc>
        <w:tc>
          <w:tcPr>
            <w:tcW w:w="0" w:type="auto"/>
          </w:tcPr>
          <w:p w14:paraId="69AABB69" w14:textId="74E89E45" w:rsidR="00E27AF0" w:rsidRPr="003B4E9B" w:rsidRDefault="00DC1160" w:rsidP="00FD2F98">
            <w:pPr>
              <w:jc w:val="center"/>
            </w:pPr>
            <w:r w:rsidRPr="003B4E9B">
              <w:t>3.658</w:t>
            </w:r>
          </w:p>
        </w:tc>
        <w:tc>
          <w:tcPr>
            <w:tcW w:w="0" w:type="auto"/>
          </w:tcPr>
          <w:p w14:paraId="55E4885B" w14:textId="57B58098" w:rsidR="00E27AF0" w:rsidRPr="003B4E9B" w:rsidRDefault="00CC2629" w:rsidP="00FD2F98">
            <w:pPr>
              <w:jc w:val="center"/>
            </w:pPr>
            <w:r w:rsidRPr="003B4E9B">
              <w:t>m</w:t>
            </w:r>
          </w:p>
        </w:tc>
      </w:tr>
      <w:tr w:rsidR="00E27AF0" w14:paraId="48031635" w14:textId="77777777" w:rsidTr="00492407">
        <w:trPr>
          <w:jc w:val="center"/>
        </w:trPr>
        <w:tc>
          <w:tcPr>
            <w:tcW w:w="0" w:type="auto"/>
          </w:tcPr>
          <w:p w14:paraId="4834A821" w14:textId="7E3BF247" w:rsidR="00E27AF0" w:rsidRPr="003B4E9B" w:rsidRDefault="00327A31" w:rsidP="00FD2F98">
            <w:pPr>
              <w:jc w:val="center"/>
            </w:pPr>
            <w:r>
              <w:t>Fuel</w:t>
            </w:r>
            <w:r w:rsidR="00CC2629" w:rsidRPr="003B4E9B">
              <w:t xml:space="preserve"> </w:t>
            </w:r>
            <w:r w:rsidR="003D59F4">
              <w:t>Radius</w:t>
            </w:r>
          </w:p>
        </w:tc>
        <w:tc>
          <w:tcPr>
            <w:tcW w:w="0" w:type="auto"/>
          </w:tcPr>
          <w:p w14:paraId="2722CAC3" w14:textId="59D84C9C" w:rsidR="00E27AF0" w:rsidRPr="003B4E9B" w:rsidRDefault="001716D5" w:rsidP="00FD2F98">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fuel</m:t>
                    </m:r>
                  </m:sub>
                </m:sSub>
              </m:oMath>
            </m:oMathPara>
          </w:p>
        </w:tc>
        <w:tc>
          <w:tcPr>
            <w:tcW w:w="0" w:type="auto"/>
          </w:tcPr>
          <w:p w14:paraId="7CC96D55" w14:textId="323B27B5" w:rsidR="00E27AF0" w:rsidRPr="003B4E9B" w:rsidRDefault="00CC2629" w:rsidP="00FD2F98">
            <w:pPr>
              <w:jc w:val="center"/>
            </w:pPr>
            <w:r w:rsidRPr="003B4E9B">
              <w:t>0.</w:t>
            </w:r>
            <w:r w:rsidR="000E0DEF">
              <w:t>4</w:t>
            </w:r>
            <w:r w:rsidR="00B62201">
              <w:t>096</w:t>
            </w:r>
          </w:p>
        </w:tc>
        <w:tc>
          <w:tcPr>
            <w:tcW w:w="0" w:type="auto"/>
          </w:tcPr>
          <w:p w14:paraId="5674558E" w14:textId="69132088" w:rsidR="00E27AF0" w:rsidRPr="003B4E9B" w:rsidRDefault="00CC2629" w:rsidP="00FD2F98">
            <w:pPr>
              <w:jc w:val="center"/>
            </w:pPr>
            <w:r w:rsidRPr="003B4E9B">
              <w:t>cm</w:t>
            </w:r>
          </w:p>
        </w:tc>
      </w:tr>
      <w:tr w:rsidR="00327A31" w14:paraId="26F92639" w14:textId="77777777" w:rsidTr="00492407">
        <w:trPr>
          <w:jc w:val="center"/>
        </w:trPr>
        <w:tc>
          <w:tcPr>
            <w:tcW w:w="0" w:type="auto"/>
          </w:tcPr>
          <w:p w14:paraId="13445B3A" w14:textId="519638EF" w:rsidR="00327A31" w:rsidRPr="003B4E9B" w:rsidRDefault="00327A31" w:rsidP="00A81649">
            <w:pPr>
              <w:jc w:val="center"/>
            </w:pPr>
            <w:r>
              <w:t xml:space="preserve">Outer </w:t>
            </w:r>
            <w:r w:rsidR="00A81649">
              <w:t>Cladding</w:t>
            </w:r>
            <w:r>
              <w:t xml:space="preserve"> Radius</w:t>
            </w:r>
          </w:p>
        </w:tc>
        <w:tc>
          <w:tcPr>
            <w:tcW w:w="0" w:type="auto"/>
          </w:tcPr>
          <w:p w14:paraId="406C6B01" w14:textId="4092C670" w:rsidR="00327A31" w:rsidRDefault="00327A31" w:rsidP="00FD2F98">
            <w:pPr>
              <w:jc w:val="center"/>
            </w:pPr>
            <m:oMathPara>
              <m:oMath>
                <m:sSub>
                  <m:sSubPr>
                    <m:ctrlPr>
                      <w:rPr>
                        <w:rFonts w:ascii="Cambria Math" w:hAnsi="Cambria Math"/>
                      </w:rPr>
                    </m:ctrlPr>
                  </m:sSubPr>
                  <m:e>
                    <m:r>
                      <w:rPr>
                        <w:rFonts w:ascii="Cambria Math" w:hAnsi="Cambria Math"/>
                      </w:rPr>
                      <m:t>r</m:t>
                    </m:r>
                  </m:e>
                  <m:sub>
                    <m:r>
                      <w:rPr>
                        <w:rFonts w:ascii="Cambria Math" w:hAnsi="Cambria Math"/>
                      </w:rPr>
                      <m:t>co</m:t>
                    </m:r>
                  </m:sub>
                </m:sSub>
              </m:oMath>
            </m:oMathPara>
          </w:p>
        </w:tc>
        <w:tc>
          <w:tcPr>
            <w:tcW w:w="0" w:type="auto"/>
          </w:tcPr>
          <w:p w14:paraId="1A51E247" w14:textId="785B40C2" w:rsidR="00327A31" w:rsidRPr="003B4E9B" w:rsidRDefault="00327A31" w:rsidP="00FD2F98">
            <w:pPr>
              <w:jc w:val="center"/>
            </w:pPr>
            <w:r>
              <w:t>0.475</w:t>
            </w:r>
          </w:p>
        </w:tc>
        <w:tc>
          <w:tcPr>
            <w:tcW w:w="0" w:type="auto"/>
          </w:tcPr>
          <w:p w14:paraId="52627A42" w14:textId="5FD04BC9" w:rsidR="00327A31" w:rsidRPr="003B4E9B" w:rsidRDefault="00327A31" w:rsidP="00FD2F98">
            <w:pPr>
              <w:jc w:val="center"/>
            </w:pPr>
            <w:r>
              <w:t>cm</w:t>
            </w:r>
          </w:p>
        </w:tc>
      </w:tr>
      <w:tr w:rsidR="006F0E70" w14:paraId="3B016AAC" w14:textId="77777777" w:rsidTr="00492407">
        <w:trPr>
          <w:jc w:val="center"/>
        </w:trPr>
        <w:tc>
          <w:tcPr>
            <w:tcW w:w="0" w:type="auto"/>
          </w:tcPr>
          <w:p w14:paraId="6577FE03" w14:textId="23E65AD0" w:rsidR="006F0E70" w:rsidRDefault="00A81649" w:rsidP="00327A31">
            <w:pPr>
              <w:jc w:val="center"/>
            </w:pPr>
            <w:r>
              <w:t>Inner Cladding</w:t>
            </w:r>
            <w:r w:rsidR="00A4796B">
              <w:t xml:space="preserve"> </w:t>
            </w:r>
            <w:r>
              <w:t>Radius</w:t>
            </w:r>
          </w:p>
        </w:tc>
        <w:tc>
          <w:tcPr>
            <w:tcW w:w="0" w:type="auto"/>
          </w:tcPr>
          <w:p w14:paraId="475898FF" w14:textId="05896F06" w:rsidR="006F0E70" w:rsidRDefault="008B528E" w:rsidP="008B528E">
            <w:pPr>
              <w:jc w:val="center"/>
            </w:pPr>
            <m:oMathPara>
              <m:oMath>
                <m:sSub>
                  <m:sSubPr>
                    <m:ctrlPr>
                      <w:rPr>
                        <w:rFonts w:ascii="Cambria Math" w:hAnsi="Cambria Math"/>
                      </w:rPr>
                    </m:ctrlPr>
                  </m:sSubPr>
                  <m:e>
                    <m:r>
                      <w:rPr>
                        <w:rFonts w:ascii="Cambria Math" w:hAnsi="Cambria Math"/>
                      </w:rPr>
                      <m:t>r</m:t>
                    </m:r>
                  </m:e>
                  <m:sub>
                    <m:r>
                      <w:rPr>
                        <w:rFonts w:ascii="Cambria Math" w:hAnsi="Cambria Math"/>
                      </w:rPr>
                      <m:t>ci</m:t>
                    </m:r>
                  </m:sub>
                </m:sSub>
              </m:oMath>
            </m:oMathPara>
          </w:p>
        </w:tc>
        <w:tc>
          <w:tcPr>
            <w:tcW w:w="0" w:type="auto"/>
          </w:tcPr>
          <w:p w14:paraId="2CF25BA9" w14:textId="0F10A8D8" w:rsidR="006F0E70" w:rsidRDefault="00B77155" w:rsidP="00FD2F98">
            <w:pPr>
              <w:jc w:val="center"/>
            </w:pPr>
            <w:r>
              <w:t>0</w:t>
            </w:r>
            <w:r w:rsidR="009A3651">
              <w:t>.4174</w:t>
            </w:r>
          </w:p>
        </w:tc>
        <w:tc>
          <w:tcPr>
            <w:tcW w:w="0" w:type="auto"/>
          </w:tcPr>
          <w:p w14:paraId="68B320E2" w14:textId="58D5EBD8" w:rsidR="006F0E70" w:rsidRDefault="007E5D1D" w:rsidP="00FD2F98">
            <w:pPr>
              <w:jc w:val="center"/>
            </w:pPr>
            <w:r>
              <w:t>cm</w:t>
            </w:r>
          </w:p>
        </w:tc>
      </w:tr>
      <w:tr w:rsidR="00E27AF0" w14:paraId="4D211968" w14:textId="77777777" w:rsidTr="00492407">
        <w:trPr>
          <w:jc w:val="center"/>
        </w:trPr>
        <w:tc>
          <w:tcPr>
            <w:tcW w:w="0" w:type="auto"/>
          </w:tcPr>
          <w:p w14:paraId="3A783F37" w14:textId="7E4CD5DE" w:rsidR="00E27AF0" w:rsidRPr="003B4E9B" w:rsidRDefault="00CC2629" w:rsidP="00FD2F98">
            <w:pPr>
              <w:jc w:val="center"/>
            </w:pPr>
            <w:r w:rsidRPr="003B4E9B">
              <w:t>Rod Pitch</w:t>
            </w:r>
          </w:p>
        </w:tc>
        <w:tc>
          <w:tcPr>
            <w:tcW w:w="0" w:type="auto"/>
          </w:tcPr>
          <w:p w14:paraId="321DFDAB" w14:textId="7F84B00C" w:rsidR="00E27AF0" w:rsidRPr="003B4E9B" w:rsidRDefault="00253B73" w:rsidP="00253B73">
            <w:pPr>
              <w:jc w:val="center"/>
            </w:pPr>
            <m:oMathPara>
              <m:oMath>
                <m:r>
                  <w:rPr>
                    <w:rFonts w:ascii="Cambria Math" w:hAnsi="Cambria Math"/>
                  </w:rPr>
                  <m:t>p</m:t>
                </m:r>
              </m:oMath>
            </m:oMathPara>
          </w:p>
        </w:tc>
        <w:tc>
          <w:tcPr>
            <w:tcW w:w="0" w:type="auto"/>
          </w:tcPr>
          <w:p w14:paraId="4399570C" w14:textId="40CAAA1F" w:rsidR="00E27AF0" w:rsidRPr="003B4E9B" w:rsidRDefault="00CC2629" w:rsidP="00FD2F98">
            <w:pPr>
              <w:jc w:val="center"/>
            </w:pPr>
            <w:r w:rsidRPr="003B4E9B">
              <w:t>12.60</w:t>
            </w:r>
          </w:p>
        </w:tc>
        <w:tc>
          <w:tcPr>
            <w:tcW w:w="0" w:type="auto"/>
          </w:tcPr>
          <w:p w14:paraId="6CAD3D99" w14:textId="1DD3EF07" w:rsidR="00E27AF0" w:rsidRPr="003B4E9B" w:rsidRDefault="00CC2629" w:rsidP="00FD2F98">
            <w:pPr>
              <w:jc w:val="center"/>
            </w:pPr>
            <w:r w:rsidRPr="003B4E9B">
              <w:t>cm</w:t>
            </w:r>
          </w:p>
        </w:tc>
      </w:tr>
      <w:tr w:rsidR="00F11A4F" w14:paraId="3AB5017D" w14:textId="77777777" w:rsidTr="00492407">
        <w:trPr>
          <w:jc w:val="center"/>
        </w:trPr>
        <w:tc>
          <w:tcPr>
            <w:tcW w:w="0" w:type="auto"/>
          </w:tcPr>
          <w:p w14:paraId="1DABBC20" w14:textId="4EE79BE4" w:rsidR="00F11A4F" w:rsidRPr="003B4E9B" w:rsidRDefault="00F11A4F" w:rsidP="00FD2F98">
            <w:pPr>
              <w:jc w:val="center"/>
            </w:pPr>
            <w:r>
              <w:t>Clad Specific Heat Capacity</w:t>
            </w:r>
          </w:p>
        </w:tc>
        <w:tc>
          <w:tcPr>
            <w:tcW w:w="0" w:type="auto"/>
          </w:tcPr>
          <w:p w14:paraId="605CCA80" w14:textId="26544F40" w:rsidR="00F11A4F" w:rsidRDefault="00F11A4F"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p,clad</m:t>
                    </m:r>
                  </m:sub>
                </m:sSub>
              </m:oMath>
            </m:oMathPara>
          </w:p>
        </w:tc>
        <w:tc>
          <w:tcPr>
            <w:tcW w:w="0" w:type="auto"/>
          </w:tcPr>
          <w:p w14:paraId="62D17726" w14:textId="0B71006D" w:rsidR="00F11A4F" w:rsidRPr="003B4E9B" w:rsidRDefault="00F11A4F" w:rsidP="00FD2F98">
            <w:pPr>
              <w:jc w:val="center"/>
            </w:pPr>
            <w:r>
              <w:t>0.431</w:t>
            </w:r>
          </w:p>
        </w:tc>
        <w:tc>
          <w:tcPr>
            <w:tcW w:w="0" w:type="auto"/>
          </w:tcPr>
          <w:p w14:paraId="18D4E72A" w14:textId="092A1597" w:rsidR="00F11A4F" w:rsidRPr="003B4E9B" w:rsidRDefault="00F11A4F" w:rsidP="00FD2F98">
            <w:pPr>
              <w:jc w:val="center"/>
            </w:pPr>
            <w:r>
              <w:t>kJ/kg-K</w:t>
            </w:r>
          </w:p>
        </w:tc>
      </w:tr>
      <w:tr w:rsidR="00F11A4F" w14:paraId="27D731AD" w14:textId="77777777" w:rsidTr="00492407">
        <w:trPr>
          <w:jc w:val="center"/>
        </w:trPr>
        <w:tc>
          <w:tcPr>
            <w:tcW w:w="0" w:type="auto"/>
          </w:tcPr>
          <w:p w14:paraId="2EF7AE7D" w14:textId="2E8AF9FA" w:rsidR="00F11A4F" w:rsidRPr="003B4E9B" w:rsidRDefault="00F11A4F" w:rsidP="00FD2F98">
            <w:pPr>
              <w:jc w:val="center"/>
            </w:pPr>
            <w:r>
              <w:t>Clad Density</w:t>
            </w:r>
          </w:p>
        </w:tc>
        <w:tc>
          <w:tcPr>
            <w:tcW w:w="0" w:type="auto"/>
          </w:tcPr>
          <w:p w14:paraId="6EEDC494" w14:textId="24A4C789" w:rsidR="00F11A4F" w:rsidRDefault="00F11A4F"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clad</m:t>
                    </m:r>
                  </m:sub>
                </m:sSub>
              </m:oMath>
            </m:oMathPara>
          </w:p>
        </w:tc>
        <w:tc>
          <w:tcPr>
            <w:tcW w:w="0" w:type="auto"/>
          </w:tcPr>
          <w:p w14:paraId="329B536F" w14:textId="608792D5" w:rsidR="00F11A4F" w:rsidRPr="003B4E9B" w:rsidRDefault="00F11A4F" w:rsidP="00FD2F98">
            <w:pPr>
              <w:jc w:val="center"/>
            </w:pPr>
            <w:r>
              <w:t>8470.57</w:t>
            </w:r>
          </w:p>
        </w:tc>
        <w:tc>
          <w:tcPr>
            <w:tcW w:w="0" w:type="auto"/>
          </w:tcPr>
          <w:p w14:paraId="0BDC91EF" w14:textId="4C18DAD5" w:rsidR="00F11A4F" w:rsidRPr="003B4E9B" w:rsidRDefault="00F11A4F" w:rsidP="00FD2F98">
            <w:pPr>
              <w:jc w:val="center"/>
            </w:pPr>
            <w:r>
              <w:t>kg/m^3</w:t>
            </w:r>
          </w:p>
        </w:tc>
      </w:tr>
      <w:tr w:rsidR="00F11A4F" w14:paraId="203760A2" w14:textId="77777777" w:rsidTr="00492407">
        <w:trPr>
          <w:jc w:val="center"/>
        </w:trPr>
        <w:tc>
          <w:tcPr>
            <w:tcW w:w="0" w:type="auto"/>
          </w:tcPr>
          <w:p w14:paraId="412153B1" w14:textId="708FF4F8" w:rsidR="00F11A4F" w:rsidRPr="003B4E9B" w:rsidRDefault="00F11A4F" w:rsidP="00FD2F98">
            <w:pPr>
              <w:jc w:val="center"/>
            </w:pPr>
            <w:r>
              <w:t>Clad Thermal Conductivity</w:t>
            </w:r>
          </w:p>
        </w:tc>
        <w:tc>
          <w:tcPr>
            <w:tcW w:w="0" w:type="auto"/>
          </w:tcPr>
          <w:p w14:paraId="3694936E" w14:textId="5DB5B4E5" w:rsidR="00F11A4F" w:rsidRDefault="00F11A4F"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clad</m:t>
                    </m:r>
                  </m:sub>
                </m:sSub>
              </m:oMath>
            </m:oMathPara>
          </w:p>
        </w:tc>
        <w:tc>
          <w:tcPr>
            <w:tcW w:w="0" w:type="auto"/>
          </w:tcPr>
          <w:p w14:paraId="7CE8AC8A" w14:textId="1EE99720" w:rsidR="00F11A4F" w:rsidRPr="003B4E9B" w:rsidRDefault="00F11A4F" w:rsidP="00FD2F98">
            <w:pPr>
              <w:jc w:val="center"/>
            </w:pPr>
            <w:r>
              <w:t>14.83</w:t>
            </w:r>
          </w:p>
        </w:tc>
        <w:tc>
          <w:tcPr>
            <w:tcW w:w="0" w:type="auto"/>
          </w:tcPr>
          <w:p w14:paraId="05301236" w14:textId="0257699D" w:rsidR="00F11A4F" w:rsidRPr="003B4E9B" w:rsidRDefault="00F11A4F" w:rsidP="00FD2F98">
            <w:pPr>
              <w:jc w:val="center"/>
            </w:pPr>
            <w:r>
              <w:t>W/m-k</w:t>
            </w:r>
          </w:p>
        </w:tc>
      </w:tr>
      <w:tr w:rsidR="00F11A4F" w14:paraId="5E7C482D" w14:textId="77777777" w:rsidTr="00492407">
        <w:trPr>
          <w:jc w:val="center"/>
        </w:trPr>
        <w:tc>
          <w:tcPr>
            <w:tcW w:w="0" w:type="auto"/>
          </w:tcPr>
          <w:p w14:paraId="52E74164" w14:textId="6E7B6E58" w:rsidR="00F11A4F" w:rsidRPr="003B4E9B" w:rsidRDefault="00F11A4F" w:rsidP="00FD2F98">
            <w:pPr>
              <w:jc w:val="center"/>
            </w:pPr>
            <w:r>
              <w:t>Fuel Specific Heat Capacity</w:t>
            </w:r>
          </w:p>
        </w:tc>
        <w:tc>
          <w:tcPr>
            <w:tcW w:w="0" w:type="auto"/>
          </w:tcPr>
          <w:p w14:paraId="0CC48C92" w14:textId="10451CA9" w:rsidR="00F11A4F" w:rsidRDefault="00F11A4F" w:rsidP="00253B73">
            <w:pPr>
              <w:jc w:val="center"/>
            </w:pPr>
            <m:oMathPara>
              <m:oMath>
                <m:sSub>
                  <m:sSubPr>
                    <m:ctrlPr>
                      <w:rPr>
                        <w:rFonts w:ascii="Cambria Math" w:hAnsi="Cambria Math"/>
                      </w:rPr>
                    </m:ctrlPr>
                  </m:sSubPr>
                  <m:e>
                    <m:r>
                      <w:rPr>
                        <w:rFonts w:ascii="Cambria Math" w:hAnsi="Cambria Math"/>
                      </w:rPr>
                      <m:t>C</m:t>
                    </m:r>
                  </m:e>
                  <m:sub>
                    <m:r>
                      <w:rPr>
                        <w:rFonts w:ascii="Cambria Math" w:hAnsi="Cambria Math"/>
                      </w:rPr>
                      <m:t>p,fuel</m:t>
                    </m:r>
                  </m:sub>
                </m:sSub>
              </m:oMath>
            </m:oMathPara>
          </w:p>
        </w:tc>
        <w:tc>
          <w:tcPr>
            <w:tcW w:w="0" w:type="auto"/>
          </w:tcPr>
          <w:p w14:paraId="6B517E73" w14:textId="46693F29" w:rsidR="00F11A4F" w:rsidRPr="003B4E9B" w:rsidRDefault="00F11A4F" w:rsidP="00FD2F98">
            <w:pPr>
              <w:jc w:val="center"/>
            </w:pPr>
            <w:r>
              <w:t>0.289</w:t>
            </w:r>
          </w:p>
        </w:tc>
        <w:tc>
          <w:tcPr>
            <w:tcW w:w="0" w:type="auto"/>
          </w:tcPr>
          <w:p w14:paraId="306CF192" w14:textId="4EA8D179" w:rsidR="00F11A4F" w:rsidRPr="003B4E9B" w:rsidRDefault="00F11A4F" w:rsidP="00FD2F98">
            <w:pPr>
              <w:jc w:val="center"/>
            </w:pPr>
            <w:r>
              <w:t>kJ/kg-K</w:t>
            </w:r>
          </w:p>
        </w:tc>
      </w:tr>
      <w:tr w:rsidR="00F11A4F" w14:paraId="43553771" w14:textId="77777777" w:rsidTr="00492407">
        <w:trPr>
          <w:jc w:val="center"/>
        </w:trPr>
        <w:tc>
          <w:tcPr>
            <w:tcW w:w="0" w:type="auto"/>
          </w:tcPr>
          <w:p w14:paraId="38BAC7EF" w14:textId="3D78F708" w:rsidR="00F11A4F" w:rsidRPr="003B4E9B" w:rsidRDefault="00F11A4F" w:rsidP="00FD2F98">
            <w:pPr>
              <w:jc w:val="center"/>
            </w:pPr>
            <w:r>
              <w:t>Fuel Density</w:t>
            </w:r>
          </w:p>
        </w:tc>
        <w:tc>
          <w:tcPr>
            <w:tcW w:w="0" w:type="auto"/>
          </w:tcPr>
          <w:p w14:paraId="7094DDD5" w14:textId="64A9D335" w:rsidR="00F11A4F" w:rsidRDefault="00F11A4F" w:rsidP="00253B73">
            <w:pPr>
              <w:jc w:val="center"/>
            </w:pPr>
            <m:oMathPara>
              <m:oMath>
                <m:sSub>
                  <m:sSubPr>
                    <m:ctrlPr>
                      <w:rPr>
                        <w:rFonts w:ascii="Cambria Math" w:hAnsi="Cambria Math"/>
                      </w:rPr>
                    </m:ctrlPr>
                  </m:sSubPr>
                  <m:e>
                    <m:r>
                      <w:rPr>
                        <w:rFonts w:ascii="Cambria Math" w:hAnsi="Cambria Math"/>
                      </w:rPr>
                      <m:t>ρ</m:t>
                    </m:r>
                  </m:e>
                  <m:sub>
                    <m:r>
                      <w:rPr>
                        <w:rFonts w:ascii="Cambria Math" w:hAnsi="Cambria Math"/>
                      </w:rPr>
                      <m:t>fuel</m:t>
                    </m:r>
                  </m:sub>
                </m:sSub>
              </m:oMath>
            </m:oMathPara>
          </w:p>
        </w:tc>
        <w:tc>
          <w:tcPr>
            <w:tcW w:w="0" w:type="auto"/>
          </w:tcPr>
          <w:p w14:paraId="1A0F358F" w14:textId="62188845" w:rsidR="00F11A4F" w:rsidRPr="003B4E9B" w:rsidRDefault="00F11A4F" w:rsidP="00FD2F98">
            <w:pPr>
              <w:jc w:val="center"/>
            </w:pPr>
            <w:r>
              <w:t>10970.40</w:t>
            </w:r>
          </w:p>
        </w:tc>
        <w:tc>
          <w:tcPr>
            <w:tcW w:w="0" w:type="auto"/>
          </w:tcPr>
          <w:p w14:paraId="5486681E" w14:textId="6230AE1C" w:rsidR="00F11A4F" w:rsidRPr="003B4E9B" w:rsidRDefault="00F11A4F" w:rsidP="00FD2F98">
            <w:pPr>
              <w:jc w:val="center"/>
            </w:pPr>
            <w:r>
              <w:t>kg/m^3</w:t>
            </w:r>
          </w:p>
        </w:tc>
      </w:tr>
      <w:tr w:rsidR="00F11A4F" w14:paraId="16258D03" w14:textId="77777777" w:rsidTr="00492407">
        <w:trPr>
          <w:jc w:val="center"/>
        </w:trPr>
        <w:tc>
          <w:tcPr>
            <w:tcW w:w="0" w:type="auto"/>
          </w:tcPr>
          <w:p w14:paraId="25B540A1" w14:textId="0094495C" w:rsidR="00F11A4F" w:rsidRPr="003B4E9B" w:rsidRDefault="00F11A4F" w:rsidP="00FD2F98">
            <w:pPr>
              <w:jc w:val="center"/>
            </w:pPr>
            <w:r>
              <w:t>Fuel Thermal Conductivity</w:t>
            </w:r>
          </w:p>
        </w:tc>
        <w:tc>
          <w:tcPr>
            <w:tcW w:w="0" w:type="auto"/>
          </w:tcPr>
          <w:p w14:paraId="357D3981" w14:textId="53CEF216" w:rsidR="00F11A4F" w:rsidRDefault="00F11A4F" w:rsidP="00253B73">
            <w:pPr>
              <w:jc w:val="center"/>
            </w:pPr>
            <m:oMathPara>
              <m:oMath>
                <m:sSub>
                  <m:sSubPr>
                    <m:ctrlPr>
                      <w:rPr>
                        <w:rFonts w:ascii="Cambria Math" w:hAnsi="Cambria Math"/>
                      </w:rPr>
                    </m:ctrlPr>
                  </m:sSubPr>
                  <m:e>
                    <m:r>
                      <w:rPr>
                        <w:rFonts w:ascii="Cambria Math" w:hAnsi="Cambria Math"/>
                      </w:rPr>
                      <m:t>k</m:t>
                    </m:r>
                  </m:e>
                  <m:sub>
                    <m:r>
                      <w:rPr>
                        <w:rFonts w:ascii="Cambria Math" w:hAnsi="Cambria Math"/>
                      </w:rPr>
                      <m:t>fuel</m:t>
                    </m:r>
                  </m:sub>
                </m:sSub>
              </m:oMath>
            </m:oMathPara>
          </w:p>
        </w:tc>
        <w:tc>
          <w:tcPr>
            <w:tcW w:w="0" w:type="auto"/>
          </w:tcPr>
          <w:p w14:paraId="2013DB9D" w14:textId="452A2184" w:rsidR="00F11A4F" w:rsidRPr="003B4E9B" w:rsidRDefault="00F11A4F" w:rsidP="00FD2F98">
            <w:pPr>
              <w:jc w:val="center"/>
            </w:pPr>
            <w:r>
              <w:t>14.83</w:t>
            </w:r>
          </w:p>
        </w:tc>
        <w:tc>
          <w:tcPr>
            <w:tcW w:w="0" w:type="auto"/>
          </w:tcPr>
          <w:p w14:paraId="34DCD008" w14:textId="7C549CFE" w:rsidR="00F11A4F" w:rsidRPr="003B4E9B" w:rsidRDefault="00F11A4F" w:rsidP="00FD2F98">
            <w:pPr>
              <w:jc w:val="center"/>
            </w:pPr>
            <w:r>
              <w:t>W/m-k</w:t>
            </w:r>
          </w:p>
        </w:tc>
      </w:tr>
      <w:tr w:rsidR="00F11A4F" w14:paraId="3BB48A1A" w14:textId="77777777" w:rsidTr="00492407">
        <w:trPr>
          <w:jc w:val="center"/>
        </w:trPr>
        <w:tc>
          <w:tcPr>
            <w:tcW w:w="0" w:type="auto"/>
          </w:tcPr>
          <w:p w14:paraId="2239737A" w14:textId="5517A685" w:rsidR="00F11A4F" w:rsidRPr="003B4E9B" w:rsidRDefault="00F11A4F" w:rsidP="00FD2F98">
            <w:pPr>
              <w:jc w:val="center"/>
            </w:pPr>
            <w:r>
              <w:t>Gap Heat Transfer Coefficient</w:t>
            </w:r>
          </w:p>
        </w:tc>
        <w:tc>
          <w:tcPr>
            <w:tcW w:w="0" w:type="auto"/>
          </w:tcPr>
          <w:p w14:paraId="110FE677" w14:textId="075C2C0A" w:rsidR="00F11A4F" w:rsidRDefault="00F11A4F" w:rsidP="00253B73">
            <w:pPr>
              <w:jc w:val="center"/>
            </w:pPr>
            <m:oMathPara>
              <m:oMath>
                <m:sSub>
                  <m:sSubPr>
                    <m:ctrlPr>
                      <w:rPr>
                        <w:rFonts w:ascii="Cambria Math" w:hAnsi="Cambria Math"/>
                      </w:rPr>
                    </m:ctrlPr>
                  </m:sSubPr>
                  <m:e>
                    <m:r>
                      <w:rPr>
                        <w:rFonts w:ascii="Cambria Math" w:hAnsi="Cambria Math"/>
                      </w:rPr>
                      <m:t>h</m:t>
                    </m:r>
                  </m:e>
                  <m:sub>
                    <m:r>
                      <w:rPr>
                        <w:rFonts w:ascii="Cambria Math" w:hAnsi="Cambria Math"/>
                      </w:rPr>
                      <m:t>gap</m:t>
                    </m:r>
                  </m:sub>
                </m:sSub>
              </m:oMath>
            </m:oMathPara>
          </w:p>
        </w:tc>
        <w:tc>
          <w:tcPr>
            <w:tcW w:w="0" w:type="auto"/>
          </w:tcPr>
          <w:p w14:paraId="2A092039" w14:textId="76122870" w:rsidR="00F11A4F" w:rsidRPr="003B4E9B" w:rsidRDefault="00F11A4F" w:rsidP="00FD2F98">
            <w:pPr>
              <w:jc w:val="center"/>
            </w:pPr>
            <w:r>
              <w:t>5678.30</w:t>
            </w:r>
          </w:p>
        </w:tc>
        <w:tc>
          <w:tcPr>
            <w:tcW w:w="0" w:type="auto"/>
          </w:tcPr>
          <w:p w14:paraId="3B25FF01" w14:textId="31A6425B" w:rsidR="00F11A4F" w:rsidRPr="003B4E9B" w:rsidRDefault="00F11A4F" w:rsidP="00FD2F98">
            <w:pPr>
              <w:jc w:val="center"/>
            </w:pPr>
            <w:r>
              <w:t>kW/m^2-K</w:t>
            </w:r>
          </w:p>
        </w:tc>
      </w:tr>
    </w:tbl>
    <w:p w14:paraId="5CC06911" w14:textId="77777777" w:rsidR="00010BD5" w:rsidRDefault="00010BD5" w:rsidP="00D02AF6"/>
    <w:p w14:paraId="6CA5608C" w14:textId="77777777" w:rsidR="003A7B69" w:rsidRPr="00010BD5" w:rsidRDefault="003A7B69" w:rsidP="00D02AF6"/>
    <w:p w14:paraId="31BAF007" w14:textId="76145447" w:rsidR="00307899" w:rsidRDefault="00BF6CD6" w:rsidP="00D02AF6">
      <w:pPr>
        <w:pStyle w:val="Heading1"/>
        <w:numPr>
          <w:ilvl w:val="1"/>
          <w:numId w:val="5"/>
        </w:numPr>
      </w:pPr>
      <w:r>
        <w:t xml:space="preserve">Steady State </w:t>
      </w:r>
      <w:r w:rsidR="00307899">
        <w:t>Analytical Solution</w:t>
      </w:r>
    </w:p>
    <w:p w14:paraId="07FDF349" w14:textId="77777777" w:rsidR="004F700A" w:rsidRDefault="004F700A" w:rsidP="00D02AF6"/>
    <w:p w14:paraId="57FD1D47" w14:textId="3197B794" w:rsidR="00C0757D" w:rsidRDefault="00C71008" w:rsidP="00D02AF6">
      <w:r>
        <w:t>At steady state conditions and for</w:t>
      </w:r>
      <w:r w:rsidR="00BF6CD6" w:rsidRPr="00D67D7A">
        <w:t xml:space="preserve"> uniform heat generation, the original conduction equation can be integrated to obtain equation </w:t>
      </w:r>
      <w:r w:rsidR="00550BB6">
        <w:t>1</w:t>
      </w:r>
      <w:r w:rsidR="00D453CB">
        <w:t>5</w:t>
      </w:r>
      <w:r w:rsidR="00EB05C3">
        <w:t xml:space="preserve">. </w:t>
      </w:r>
    </w:p>
    <w:p w14:paraId="05A28F10" w14:textId="77777777" w:rsidR="00C0757D" w:rsidRDefault="00C0757D" w:rsidP="00D02AF6"/>
    <w:p w14:paraId="48570F49" w14:textId="240A7287" w:rsidR="00C0757D" w:rsidRDefault="00250BDF" w:rsidP="00C0757D">
      <w:pPr>
        <w:jc w:val="right"/>
      </w:pPr>
      <m:oMath>
        <m:r>
          <w:rPr>
            <w:rFonts w:ascii="Cambria Math" w:hAnsi="Cambria Math"/>
          </w:rPr>
          <m:t>T</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z</m:t>
            </m:r>
          </m:e>
        </m:d>
        <m:r>
          <m:rPr>
            <m:sty m:val="p"/>
          </m:rPr>
          <w:rPr>
            <w:rFonts w:ascii="Cambria Math" w:hAnsi="Cambria Math"/>
          </w:rPr>
          <m:t>-</m:t>
        </m:r>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m:t>
            </m:r>
            <m:r>
              <w:rPr>
                <w:rFonts w:ascii="Cambria Math" w:hAnsi="Cambria Math"/>
              </w:rPr>
              <m:t>z</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r>
              <m:rPr>
                <m:sty m:val="p"/>
              </m:rPr>
              <w:rPr>
                <w:rFonts w:ascii="Cambria Math" w:hAnsi="Cambria Math"/>
              </w:rPr>
              <m:t xml:space="preserve"> </m:t>
            </m:r>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num>
          <m:den>
            <m:r>
              <m:rPr>
                <m:sty m:val="p"/>
              </m:rPr>
              <w:rPr>
                <w:rFonts w:ascii="Cambria Math" w:hAnsi="Cambria Math"/>
              </w:rPr>
              <m:t xml:space="preserve">4 </m:t>
            </m:r>
            <m:sSub>
              <m:sSubPr>
                <m:ctrlPr>
                  <w:rPr>
                    <w:rFonts w:ascii="Cambria Math" w:hAnsi="Cambria Math"/>
                  </w:rPr>
                </m:ctrlPr>
              </m:sSubPr>
              <m:e>
                <m:r>
                  <w:rPr>
                    <w:rFonts w:ascii="Cambria Math" w:hAnsi="Cambria Math"/>
                  </w:rPr>
                  <m:t>k</m:t>
                </m:r>
              </m:e>
              <m:sub>
                <m:r>
                  <w:rPr>
                    <w:rFonts w:ascii="Cambria Math" w:hAnsi="Cambria Math"/>
                  </w:rPr>
                  <m:t>fuel</m:t>
                </m:r>
              </m:sub>
            </m:sSub>
          </m:den>
        </m:f>
        <m:d>
          <m:dPr>
            <m:ctrlPr>
              <w:rPr>
                <w:rFonts w:ascii="Cambria Math" w:hAnsi="Cambria Math"/>
              </w:rPr>
            </m:ctrlPr>
          </m:dPr>
          <m:e>
            <m:r>
              <m:rPr>
                <m:sty m:val="p"/>
              </m:rPr>
              <w:rPr>
                <w:rFonts w:ascii="Cambria Math" w:hAnsi="Cambria Math"/>
              </w:rPr>
              <m:t>1-</m:t>
            </m:r>
            <m:f>
              <m:fPr>
                <m:ctrlPr>
                  <w:rPr>
                    <w:rFonts w:ascii="Cambria Math" w:hAnsi="Cambria Math"/>
                  </w:rPr>
                </m:ctrlPr>
              </m:fPr>
              <m:num>
                <m:sSup>
                  <m:sSupPr>
                    <m:ctrlPr>
                      <w:rPr>
                        <w:rFonts w:ascii="Cambria Math" w:hAnsi="Cambria Math"/>
                      </w:rPr>
                    </m:ctrlPr>
                  </m:sSupPr>
                  <m:e>
                    <m:r>
                      <w:rPr>
                        <w:rFonts w:ascii="Cambria Math" w:hAnsi="Cambria Math"/>
                      </w:rPr>
                      <m:t>r</m:t>
                    </m:r>
                  </m:e>
                  <m:sup>
                    <m:r>
                      <m:rPr>
                        <m:sty m:val="p"/>
                      </m:rPr>
                      <w:rPr>
                        <w:rFonts w:ascii="Cambria Math" w:hAnsi="Cambria Math"/>
                      </w:rPr>
                      <m:t>2</m:t>
                    </m:r>
                  </m:sup>
                </m:sSup>
              </m:num>
              <m:den>
                <m:sSubSup>
                  <m:sSubSupPr>
                    <m:ctrlPr>
                      <w:rPr>
                        <w:rFonts w:ascii="Cambria Math" w:hAnsi="Cambria Math"/>
                      </w:rPr>
                    </m:ctrlPr>
                  </m:sSubSupPr>
                  <m:e>
                    <m:r>
                      <w:rPr>
                        <w:rFonts w:ascii="Cambria Math" w:hAnsi="Cambria Math"/>
                      </w:rPr>
                      <m:t>r</m:t>
                    </m:r>
                  </m:e>
                  <m:sub>
                    <m:r>
                      <w:rPr>
                        <w:rFonts w:ascii="Cambria Math" w:hAnsi="Cambria Math"/>
                      </w:rPr>
                      <m:t>fuel</m:t>
                    </m:r>
                  </m:sub>
                  <m:sup>
                    <m:r>
                      <m:rPr>
                        <m:sty m:val="p"/>
                      </m:rPr>
                      <w:rPr>
                        <w:rFonts w:ascii="Cambria Math" w:hAnsi="Cambria Math"/>
                      </w:rPr>
                      <m:t>2</m:t>
                    </m:r>
                  </m:sup>
                </m:sSubSup>
              </m:den>
            </m:f>
          </m:e>
        </m:d>
      </m:oMath>
      <w:r w:rsidR="00C0757D">
        <w:rPr>
          <w:b/>
        </w:rPr>
        <w:t xml:space="preserve">                                     </w:t>
      </w:r>
      <w:r w:rsidR="00D453CB">
        <w:t xml:space="preserve"> (15</w:t>
      </w:r>
      <w:r w:rsidR="00C0757D" w:rsidRPr="00D504A6">
        <w:t>)</w:t>
      </w:r>
    </w:p>
    <w:p w14:paraId="0BFF61A7" w14:textId="77777777" w:rsidR="00645CB8" w:rsidRDefault="00645CB8" w:rsidP="00D02AF6"/>
    <w:p w14:paraId="03472CBE" w14:textId="7D7B58B9" w:rsidR="00645CB8" w:rsidRDefault="00645CB8" w:rsidP="00D02AF6">
      <w:r>
        <w:t xml:space="preserve">The </w:t>
      </w:r>
      <w:r w:rsidR="009A721F">
        <w:t>temperature</w:t>
      </w:r>
      <w:r>
        <w:t xml:space="preserve"> at the fuel surface can be calculated from the cladding </w:t>
      </w:r>
      <w:r w:rsidR="00D3441D">
        <w:t>inner surface</w:t>
      </w:r>
      <w:r>
        <w:t xml:space="preserve"> temperature</w:t>
      </w:r>
      <w:r w:rsidR="004650CC">
        <w:t xml:space="preserve"> </w:t>
      </w:r>
      <w:r w:rsidR="003D4273">
        <w:t xml:space="preserve">and the thermal resistance across the gap as given in </w:t>
      </w:r>
      <w:r w:rsidR="00D453CB">
        <w:t>equation 16</w:t>
      </w:r>
      <w:r w:rsidR="004650CC">
        <w:t xml:space="preserve">. </w:t>
      </w:r>
    </w:p>
    <w:p w14:paraId="6081137C" w14:textId="77777777" w:rsidR="00645CB8" w:rsidRDefault="00645CB8" w:rsidP="00D02AF6"/>
    <w:p w14:paraId="5DEDAFE5" w14:textId="6C217CF5" w:rsidR="00645CB8" w:rsidRDefault="004573A5" w:rsidP="00CF732B">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fuel</m:t>
                </m:r>
              </m:sub>
            </m:sSub>
            <m:r>
              <w:rPr>
                <w:rFonts w:ascii="Cambria Math" w:hAnsi="Cambria Math"/>
              </w:rPr>
              <m:t>,</m:t>
            </m:r>
            <m:r>
              <w:rPr>
                <w:rFonts w:ascii="Cambria Math" w:hAnsi="Cambria Math"/>
              </w:rPr>
              <m:t>z</m:t>
            </m:r>
          </m:e>
        </m:d>
      </m:oMath>
      <w:r w:rsidR="00CF732B">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ci</m:t>
                </m:r>
              </m:sub>
            </m:sSub>
            <m:sSub>
              <m:sSubPr>
                <m:ctrlPr>
                  <w:rPr>
                    <w:rFonts w:ascii="Cambria Math" w:hAnsi="Cambria Math"/>
                    <w:i/>
                  </w:rPr>
                </m:ctrlPr>
              </m:sSubPr>
              <m:e>
                <m:r>
                  <w:rPr>
                    <w:rFonts w:ascii="Cambria Math" w:hAnsi="Cambria Math"/>
                  </w:rPr>
                  <m:t>h</m:t>
                </m:r>
              </m:e>
              <m:sub>
                <m:r>
                  <w:rPr>
                    <w:rFonts w:ascii="Cambria Math" w:hAnsi="Cambria Math"/>
                  </w:rPr>
                  <m:t>gap</m:t>
                </m:r>
              </m:sub>
            </m:sSub>
          </m:den>
        </m:f>
      </m:oMath>
      <w:r w:rsidR="00CF732B">
        <w:t xml:space="preserve">                       </w:t>
      </w:r>
      <w:r w:rsidR="00892BDD">
        <w:t xml:space="preserve">  </w:t>
      </w:r>
      <w:r w:rsidR="00CF732B">
        <w:t xml:space="preserve">  </w:t>
      </w:r>
      <w:r w:rsidR="00892BDD">
        <w:t xml:space="preserve">  </w:t>
      </w:r>
      <w:r w:rsidR="00CF732B">
        <w:t xml:space="preserve">                </w:t>
      </w:r>
      <w:r w:rsidR="00D453CB">
        <w:t>(16</w:t>
      </w:r>
      <w:r w:rsidR="00CF732B" w:rsidRPr="00D504A6">
        <w:t>)</w:t>
      </w:r>
    </w:p>
    <w:p w14:paraId="176C1EE4" w14:textId="77777777" w:rsidR="00E0318C" w:rsidRDefault="00E0318C" w:rsidP="00D02AF6"/>
    <w:p w14:paraId="1254BBE7" w14:textId="41170783" w:rsidR="00801DA6" w:rsidRDefault="00D75E06" w:rsidP="00D02AF6">
      <w:r w:rsidRPr="00D67D7A">
        <w:t xml:space="preserve">The </w:t>
      </w:r>
      <w:r w:rsidR="00D3441D">
        <w:t>temperature</w:t>
      </w:r>
      <w:r w:rsidRPr="00D67D7A">
        <w:t xml:space="preserve"> at the </w:t>
      </w:r>
      <w:r w:rsidR="00D3441D">
        <w:t>inner</w:t>
      </w:r>
      <w:r w:rsidRPr="00D67D7A">
        <w:t xml:space="preserve"> surface of the </w:t>
      </w:r>
      <w:r w:rsidR="00D3441D">
        <w:t xml:space="preserve">cladding can be calculated from the cladding inner surface temperature and the thermal resistance across the </w:t>
      </w:r>
      <w:r w:rsidR="00D453CB">
        <w:t>cladding as given by equation 17</w:t>
      </w:r>
      <w:r w:rsidR="00D3441D">
        <w:t xml:space="preserve">. </w:t>
      </w:r>
    </w:p>
    <w:p w14:paraId="3BD6E2A7" w14:textId="77777777" w:rsidR="00801DA6" w:rsidRDefault="00801DA6" w:rsidP="00D02AF6"/>
    <w:p w14:paraId="540AB20A" w14:textId="1B1B3867" w:rsidR="00801DA6" w:rsidRDefault="00D71036" w:rsidP="00801DA6">
      <w:pPr>
        <w:jc w:val="right"/>
      </w:pPr>
      <m:oMath>
        <m:r>
          <w:rPr>
            <w:rFonts w:ascii="Cambria Math" w:hAnsi="Cambria Math"/>
          </w:rPr>
          <w:lastRenderedPageBreak/>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ci</m:t>
                </m:r>
              </m:sub>
            </m:sSub>
            <m:r>
              <w:rPr>
                <w:rFonts w:ascii="Cambria Math" w:hAnsi="Cambria Math"/>
              </w:rPr>
              <m:t>,</m:t>
            </m:r>
            <m:r>
              <w:rPr>
                <w:rFonts w:ascii="Cambria Math" w:hAnsi="Cambria Math"/>
              </w:rPr>
              <m:t>z</m:t>
            </m:r>
          </m:e>
        </m:d>
      </m:oMath>
      <w:r>
        <w:t xml:space="preserve"> - </w:t>
      </w: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m:t>
            </m:r>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r>
              <w:rPr>
                <w:rFonts w:ascii="Cambria Math" w:hAnsi="Cambria Math"/>
              </w:rPr>
              <m:t>2π</m:t>
            </m:r>
            <m:sSub>
              <m:sSubPr>
                <m:ctrlPr>
                  <w:rPr>
                    <w:rFonts w:ascii="Cambria Math" w:hAnsi="Cambria Math"/>
                    <w:i/>
                  </w:rPr>
                </m:ctrlPr>
              </m:sSubPr>
              <m:e>
                <m:r>
                  <w:rPr>
                    <w:rFonts w:ascii="Cambria Math" w:hAnsi="Cambria Math"/>
                  </w:rPr>
                  <m:t>k</m:t>
                </m:r>
              </m:e>
              <m:sub>
                <m:r>
                  <w:rPr>
                    <w:rFonts w:ascii="Cambria Math" w:hAnsi="Cambria Math"/>
                  </w:rPr>
                  <m:t>clad</m:t>
                </m:r>
              </m:sub>
            </m:sSub>
          </m:den>
        </m:f>
      </m:oMath>
      <w:r w:rsidR="00801DA6">
        <w:t xml:space="preserve">                      </w:t>
      </w:r>
      <w:r w:rsidR="00892BDD">
        <w:t xml:space="preserve"> </w:t>
      </w:r>
      <w:r w:rsidR="00801DA6">
        <w:t xml:space="preserve">       </w:t>
      </w:r>
      <w:r w:rsidR="00892BDD">
        <w:t xml:space="preserve">      </w:t>
      </w:r>
      <w:r w:rsidR="00D453CB">
        <w:t xml:space="preserve">            (17</w:t>
      </w:r>
      <w:r w:rsidR="00801DA6" w:rsidRPr="00D504A6">
        <w:t>)</w:t>
      </w:r>
    </w:p>
    <w:p w14:paraId="7B3859B8" w14:textId="77777777" w:rsidR="00801DA6" w:rsidRDefault="00801DA6" w:rsidP="00D02AF6"/>
    <w:p w14:paraId="04F37A54" w14:textId="21D4E96A" w:rsidR="000769FE" w:rsidRDefault="000769FE" w:rsidP="000769FE">
      <w:r w:rsidRPr="00D67D7A">
        <w:t xml:space="preserve">The </w:t>
      </w:r>
      <w:r>
        <w:t>temperature</w:t>
      </w:r>
      <w:r w:rsidRPr="00D67D7A">
        <w:t xml:space="preserve"> at the </w:t>
      </w:r>
      <w:r w:rsidR="00C75D89">
        <w:t>outer</w:t>
      </w:r>
      <w:r w:rsidRPr="00D67D7A">
        <w:t xml:space="preserve"> surface of the </w:t>
      </w:r>
      <w:r>
        <w:t xml:space="preserve">cladding can be calculated from the </w:t>
      </w:r>
      <w:r w:rsidR="00C75D89">
        <w:t xml:space="preserve">fluid </w:t>
      </w:r>
      <w:r>
        <w:t xml:space="preserve">temperature </w:t>
      </w:r>
      <w:r w:rsidR="00C75D89">
        <w:t>and</w:t>
      </w:r>
      <w:r>
        <w:t xml:space="preserve"> the thermal resistance </w:t>
      </w:r>
      <w:r w:rsidR="00C75D89">
        <w:t>due to co</w:t>
      </w:r>
      <w:r w:rsidR="00767BC5">
        <w:t>nvection as given by equation 18</w:t>
      </w:r>
      <w:r>
        <w:t xml:space="preserve">. </w:t>
      </w:r>
    </w:p>
    <w:p w14:paraId="0BA88A03" w14:textId="77777777" w:rsidR="000769FE" w:rsidRDefault="000769FE" w:rsidP="000769FE"/>
    <w:p w14:paraId="5BC34FFB" w14:textId="70F78AD0" w:rsidR="000769FE" w:rsidRDefault="000769FE" w:rsidP="000769FE">
      <w:pPr>
        <w:jc w:val="right"/>
      </w:pPr>
      <m:oMath>
        <m:r>
          <w:rPr>
            <w:rFonts w:ascii="Cambria Math" w:hAnsi="Cambria Math"/>
          </w:rPr>
          <m:t>T</m:t>
        </m:r>
        <m:d>
          <m:dPr>
            <m:ctrlPr>
              <w:rPr>
                <w:rFonts w:ascii="Cambria Math" w:hAnsi="Cambria Math"/>
              </w:rPr>
            </m:ctrlPr>
          </m:dPr>
          <m:e>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m:t>
            </m:r>
            <m:r>
              <w:rPr>
                <w:rFonts w:ascii="Cambria Math" w:hAnsi="Cambria Math"/>
              </w:rPr>
              <m:t>z</m:t>
            </m:r>
          </m:e>
        </m:d>
      </m:oMath>
      <w:r>
        <w:t xml:space="preserve"> </w:t>
      </w:r>
      <w:r w:rsidR="001250AE">
        <w:t>–</w:t>
      </w:r>
      <w:r>
        <w:t xml:space="preserve"> </w:t>
      </w:r>
      <m:oMath>
        <m:sSub>
          <m:sSubPr>
            <m:ctrlPr>
              <w:rPr>
                <w:rFonts w:ascii="Cambria Math" w:hAnsi="Cambria Math"/>
                <w:i/>
              </w:rPr>
            </m:ctrlPr>
          </m:sSubPr>
          <m:e>
            <m:r>
              <w:rPr>
                <w:rFonts w:ascii="Cambria Math" w:hAnsi="Cambria Math"/>
              </w:rPr>
              <m:t>T</m:t>
            </m:r>
          </m:e>
          <m:sub>
            <m:r>
              <w:rPr>
                <w:rFonts w:ascii="Cambria Math" w:hAnsi="Cambria Math"/>
              </w:rPr>
              <m:t>l</m:t>
            </m:r>
          </m:sub>
        </m:sSub>
        <m:d>
          <m:dPr>
            <m:ctrlPr>
              <w:rPr>
                <w:rFonts w:ascii="Cambria Math" w:hAnsi="Cambria Math"/>
              </w:rPr>
            </m:ctrlPr>
          </m:dPr>
          <m:e>
            <m:r>
              <w:rPr>
                <w:rFonts w:ascii="Cambria Math" w:hAnsi="Cambria Math"/>
              </w:rPr>
              <m:t>z</m:t>
            </m:r>
          </m:e>
        </m:d>
        <m: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m:t>
                </m:r>
              </m:sup>
            </m:sSup>
          </m:num>
          <m:den>
            <m:sSub>
              <m:sSubPr>
                <m:ctrlPr>
                  <w:rPr>
                    <w:rFonts w:ascii="Cambria Math" w:hAnsi="Cambria Math"/>
                    <w:i/>
                  </w:rPr>
                </m:ctrlPr>
              </m:sSubPr>
              <m:e>
                <m:r>
                  <w:rPr>
                    <w:rFonts w:ascii="Cambria Math" w:hAnsi="Cambria Math"/>
                  </w:rPr>
                  <m:t>2π</m:t>
                </m:r>
                <m:sSub>
                  <m:sSubPr>
                    <m:ctrlPr>
                      <w:rPr>
                        <w:rFonts w:ascii="Cambria Math" w:hAnsi="Cambria Math"/>
                        <w:i/>
                      </w:rPr>
                    </m:ctrlPr>
                  </m:sSubPr>
                  <m:e>
                    <m:r>
                      <w:rPr>
                        <w:rFonts w:ascii="Cambria Math" w:hAnsi="Cambria Math"/>
                      </w:rPr>
                      <m:t>r</m:t>
                    </m:r>
                  </m:e>
                  <m:sub>
                    <m:r>
                      <w:rPr>
                        <w:rFonts w:ascii="Cambria Math" w:hAnsi="Cambria Math"/>
                      </w:rPr>
                      <m:t>co</m:t>
                    </m:r>
                  </m:sub>
                </m:sSub>
                <m:r>
                  <w:rPr>
                    <w:rFonts w:ascii="Cambria Math" w:hAnsi="Cambria Math"/>
                  </w:rPr>
                  <m:t>h</m:t>
                </m:r>
              </m:e>
              <m:sub>
                <m:r>
                  <w:rPr>
                    <w:rFonts w:ascii="Cambria Math" w:hAnsi="Cambria Math"/>
                  </w:rPr>
                  <m:t>l</m:t>
                </m:r>
              </m:sub>
            </m:sSub>
          </m:den>
        </m:f>
      </m:oMath>
      <w:r>
        <w:t xml:space="preserve">                       </w:t>
      </w:r>
      <w:r w:rsidR="00CB075B">
        <w:t xml:space="preserve">                 </w:t>
      </w:r>
      <w:r>
        <w:t xml:space="preserve">                  </w:t>
      </w:r>
      <w:r w:rsidR="00767B65">
        <w:t>(18</w:t>
      </w:r>
      <w:r w:rsidRPr="00D504A6">
        <w:t>)</w:t>
      </w:r>
    </w:p>
    <w:p w14:paraId="34C85862" w14:textId="77777777" w:rsidR="000769FE" w:rsidRDefault="000769FE" w:rsidP="00D02AF6"/>
    <w:p w14:paraId="346AF3D6" w14:textId="5510152B" w:rsidR="004F700A" w:rsidRDefault="009535C4" w:rsidP="00D02AF6">
      <w:r>
        <w:t xml:space="preserve">Notice that the </w:t>
      </w:r>
      <w:r w:rsidR="006525F1">
        <w:t xml:space="preserve">difference between any radial temperature and the fluid temperature at the same axial level are independent of the axial levels height. </w:t>
      </w:r>
      <w:r w:rsidR="003E19DF">
        <w:t>This difference will be compared first to verify that the conduction equatio</w:t>
      </w:r>
      <w:r w:rsidR="0027748A">
        <w:t>n is working properly</w:t>
      </w:r>
      <w:r w:rsidR="000E2D06">
        <w:t xml:space="preserve">. </w:t>
      </w:r>
    </w:p>
    <w:p w14:paraId="6C41285F" w14:textId="77777777" w:rsidR="00AE3F45" w:rsidRPr="004F700A" w:rsidRDefault="00AE3F45" w:rsidP="00D02AF6"/>
    <w:p w14:paraId="078C03EB" w14:textId="54926CC7" w:rsidR="00346BB5" w:rsidRDefault="00346BB5" w:rsidP="00D02AF6">
      <w:pPr>
        <w:pStyle w:val="Heading1"/>
        <w:numPr>
          <w:ilvl w:val="1"/>
          <w:numId w:val="5"/>
        </w:numPr>
      </w:pPr>
      <w:r>
        <w:t xml:space="preserve">Steady State </w:t>
      </w:r>
      <w:r w:rsidR="00333E38">
        <w:t>Results</w:t>
      </w:r>
    </w:p>
    <w:p w14:paraId="17049CA4" w14:textId="77777777" w:rsidR="00AE3F45" w:rsidRDefault="00AE3F45" w:rsidP="00D02AF6"/>
    <w:p w14:paraId="72F0A052" w14:textId="12B35971" w:rsidR="0049508A" w:rsidRDefault="00DD404B" w:rsidP="00D02AF6">
      <w:r>
        <w:t>The temperature distribution</w:t>
      </w:r>
      <w:r w:rsidR="00355ADA">
        <w:t xml:space="preserve"> within the fuel rod</w:t>
      </w:r>
      <w:r>
        <w:t xml:space="preserve"> </w:t>
      </w:r>
      <w:r w:rsidR="00355ADA">
        <w:t xml:space="preserve">relative to the wall surface temperature </w:t>
      </w:r>
      <w:r w:rsidR="00646319">
        <w:t>can be seen in Figure 5</w:t>
      </w:r>
      <w:r w:rsidR="004B76B1">
        <w:t>.</w:t>
      </w:r>
      <w:r w:rsidR="002456BF">
        <w:t xml:space="preserve"> </w:t>
      </w:r>
      <w:r w:rsidR="00BE744D">
        <w:t xml:space="preserve">The </w:t>
      </w:r>
      <w:r w:rsidR="00085542">
        <w:t xml:space="preserve">analytical solution matches well with the different solution methods both within the fuel and at the cladding surfaces. </w:t>
      </w:r>
      <w:r w:rsidR="00393FD8">
        <w:t xml:space="preserve">The difference between the analytical solution and the numerical solutions are highest at the fuel centerline. </w:t>
      </w:r>
      <w:r w:rsidR="00D063C4">
        <w:t xml:space="preserve">This difference is the numerical error due to the finite differencing within the fuel. </w:t>
      </w:r>
      <w:r w:rsidR="008F55BC">
        <w:t xml:space="preserve">The relative error </w:t>
      </w:r>
      <w:r w:rsidR="00D21B7F">
        <w:t xml:space="preserve">is given is shown to scale with the number of </w:t>
      </w:r>
      <w:r w:rsidR="00EE5CF3">
        <w:t>nodes within the fuel in Table II</w:t>
      </w:r>
      <w:r w:rsidR="00D21B7F">
        <w:t>.</w:t>
      </w:r>
      <w:r w:rsidR="008F55BC">
        <w:t xml:space="preserve"> </w:t>
      </w:r>
      <w:r w:rsidR="00947DFC">
        <w:t xml:space="preserve">This error should also scale with the heat flux due to the increased temperature gradients experienced in the fuel. </w:t>
      </w:r>
    </w:p>
    <w:p w14:paraId="79F55F0E" w14:textId="77777777" w:rsidR="0049508A" w:rsidRDefault="0049508A" w:rsidP="0049508A">
      <w:pPr>
        <w:jc w:val="center"/>
      </w:pPr>
      <w:r>
        <w:rPr>
          <w:noProof/>
        </w:rPr>
        <w:drawing>
          <wp:inline distT="0" distB="0" distL="0" distR="0" wp14:anchorId="73D5DA14" wp14:editId="2644079C">
            <wp:extent cx="4104615" cy="2057400"/>
            <wp:effectExtent l="0" t="0" r="1079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41E770C" w14:textId="4A4A6270" w:rsidR="00120297" w:rsidRPr="005A5712" w:rsidRDefault="00F716B2" w:rsidP="005A5712">
      <w:pPr>
        <w:jc w:val="center"/>
        <w:rPr>
          <w:b/>
        </w:rPr>
      </w:pPr>
      <w:r>
        <w:rPr>
          <w:b/>
        </w:rPr>
        <w:t>Figure 5</w:t>
      </w:r>
      <w:r w:rsidR="0049508A">
        <w:rPr>
          <w:b/>
        </w:rPr>
        <w:t xml:space="preserve">. Steady State </w:t>
      </w:r>
      <w:r w:rsidR="004C319C">
        <w:rPr>
          <w:b/>
        </w:rPr>
        <w:t xml:space="preserve">Radial </w:t>
      </w:r>
      <w:r w:rsidR="0049508A">
        <w:rPr>
          <w:b/>
        </w:rPr>
        <w:t>Temperature</w:t>
      </w:r>
      <w:r w:rsidR="009E0E4F">
        <w:rPr>
          <w:b/>
        </w:rPr>
        <w:t xml:space="preserve"> Distribution</w:t>
      </w:r>
      <w:r w:rsidR="0049508A">
        <w:rPr>
          <w:b/>
        </w:rPr>
        <w:t xml:space="preserve"> </w:t>
      </w:r>
      <w:r w:rsidR="00C94838">
        <w:rPr>
          <w:b/>
        </w:rPr>
        <w:t>Difference to</w:t>
      </w:r>
      <w:r w:rsidR="003A2D35">
        <w:rPr>
          <w:b/>
        </w:rPr>
        <w:t xml:space="preserve"> </w:t>
      </w:r>
      <w:r w:rsidR="00C94838">
        <w:rPr>
          <w:b/>
        </w:rPr>
        <w:t xml:space="preserve">Rod Surface Temperature </w:t>
      </w:r>
    </w:p>
    <w:p w14:paraId="1FC9CCBF" w14:textId="77777777" w:rsidR="00120297" w:rsidRDefault="00120297" w:rsidP="00D02AF6"/>
    <w:p w14:paraId="18E10BA2" w14:textId="77777777" w:rsidR="000E2E65" w:rsidRDefault="000E2E65" w:rsidP="00D02AF6"/>
    <w:p w14:paraId="418F18C4" w14:textId="19E51C92" w:rsidR="00120297" w:rsidRDefault="00120297" w:rsidP="00120297">
      <w:pPr>
        <w:jc w:val="center"/>
      </w:pPr>
      <w:r w:rsidRPr="00433BD7">
        <w:rPr>
          <w:b/>
        </w:rPr>
        <w:t>Table</w:t>
      </w:r>
      <w:r w:rsidR="00BE645F">
        <w:rPr>
          <w:b/>
        </w:rPr>
        <w:t xml:space="preserve"> II</w:t>
      </w:r>
      <w:r w:rsidRPr="00433BD7">
        <w:rPr>
          <w:b/>
        </w:rPr>
        <w:t xml:space="preserve">. </w:t>
      </w:r>
      <w:r w:rsidR="008C2317">
        <w:rPr>
          <w:b/>
        </w:rPr>
        <w:t xml:space="preserve">Relative </w:t>
      </w:r>
      <w:r>
        <w:rPr>
          <w:b/>
        </w:rPr>
        <w:t xml:space="preserve">Error of Fuel Centerline </w:t>
      </w:r>
      <w:r w:rsidR="002574CE">
        <w:rPr>
          <w:b/>
        </w:rPr>
        <w:t xml:space="preserve">to Rod Surface </w:t>
      </w:r>
      <w:r>
        <w:rPr>
          <w:b/>
        </w:rPr>
        <w:t>Temperature</w:t>
      </w:r>
    </w:p>
    <w:tbl>
      <w:tblPr>
        <w:tblW w:w="6059" w:type="dxa"/>
        <w:jc w:val="center"/>
        <w:tblInd w:w="869" w:type="dxa"/>
        <w:tblLook w:val="04A0" w:firstRow="1" w:lastRow="0" w:firstColumn="1" w:lastColumn="0" w:noHBand="0" w:noVBand="1"/>
      </w:tblPr>
      <w:tblGrid>
        <w:gridCol w:w="1472"/>
        <w:gridCol w:w="1464"/>
        <w:gridCol w:w="1392"/>
        <w:gridCol w:w="1731"/>
      </w:tblGrid>
      <w:tr w:rsidR="00120297" w:rsidRPr="00AB0BE8" w14:paraId="3106D4E4" w14:textId="77777777" w:rsidTr="00552CF7">
        <w:trPr>
          <w:trHeight w:val="212"/>
          <w:jc w:val="center"/>
        </w:trPr>
        <w:tc>
          <w:tcPr>
            <w:tcW w:w="14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5F23E" w14:textId="77777777" w:rsidR="00120297" w:rsidRDefault="00120297" w:rsidP="00552CF7">
            <w:pPr>
              <w:overflowPunct/>
              <w:autoSpaceDE/>
              <w:autoSpaceDN/>
              <w:adjustRightInd/>
              <w:jc w:val="center"/>
              <w:textAlignment w:val="auto"/>
              <w:rPr>
                <w:rFonts w:ascii="Arial" w:hAnsi="Arial" w:cs="Arial"/>
                <w:sz w:val="20"/>
                <w:szCs w:val="20"/>
              </w:rPr>
            </w:pPr>
            <w:r>
              <w:rPr>
                <w:rFonts w:ascii="Arial" w:hAnsi="Arial" w:cs="Arial"/>
                <w:sz w:val="20"/>
                <w:szCs w:val="20"/>
              </w:rPr>
              <w:t>Radial Nodes</w:t>
            </w:r>
          </w:p>
          <w:p w14:paraId="441B0299" w14:textId="77777777" w:rsidR="00120297" w:rsidRPr="00AB0BE8" w:rsidRDefault="00120297" w:rsidP="00552CF7">
            <w:pPr>
              <w:overflowPunct/>
              <w:autoSpaceDE/>
              <w:autoSpaceDN/>
              <w:adjustRightInd/>
              <w:jc w:val="center"/>
              <w:textAlignment w:val="auto"/>
              <w:rPr>
                <w:rFonts w:ascii="Arial" w:hAnsi="Arial" w:cs="Arial"/>
                <w:sz w:val="20"/>
                <w:szCs w:val="20"/>
              </w:rPr>
            </w:pPr>
            <w:r>
              <w:rPr>
                <w:rFonts w:ascii="Arial" w:hAnsi="Arial" w:cs="Arial"/>
                <w:sz w:val="20"/>
                <w:szCs w:val="20"/>
              </w:rPr>
              <w:t>in Fuel</w:t>
            </w:r>
          </w:p>
        </w:tc>
        <w:tc>
          <w:tcPr>
            <w:tcW w:w="1464" w:type="dxa"/>
            <w:tcBorders>
              <w:top w:val="single" w:sz="4" w:space="0" w:color="auto"/>
              <w:left w:val="nil"/>
              <w:bottom w:val="single" w:sz="4" w:space="0" w:color="auto"/>
              <w:right w:val="single" w:sz="4" w:space="0" w:color="auto"/>
            </w:tcBorders>
            <w:shd w:val="clear" w:color="auto" w:fill="auto"/>
            <w:noWrap/>
            <w:vAlign w:val="bottom"/>
            <w:hideMark/>
          </w:tcPr>
          <w:p w14:paraId="5B3F8BC3" w14:textId="58B4BC7B" w:rsidR="00120297" w:rsidRDefault="00077CB1" w:rsidP="00552CF7">
            <w:pPr>
              <w:overflowPunct/>
              <w:autoSpaceDE/>
              <w:autoSpaceDN/>
              <w:adjustRightInd/>
              <w:jc w:val="center"/>
              <w:textAlignment w:val="auto"/>
              <w:rPr>
                <w:rFonts w:ascii="Arial" w:hAnsi="Arial" w:cs="Arial"/>
                <w:sz w:val="20"/>
                <w:szCs w:val="20"/>
              </w:rPr>
            </w:pPr>
            <w:r>
              <w:rPr>
                <w:rFonts w:ascii="Arial" w:hAnsi="Arial" w:cs="Arial"/>
                <w:sz w:val="20"/>
                <w:szCs w:val="20"/>
              </w:rPr>
              <w:t>Semi-I</w:t>
            </w:r>
            <w:r w:rsidR="00120297" w:rsidRPr="00AB0BE8">
              <w:rPr>
                <w:rFonts w:ascii="Arial" w:hAnsi="Arial" w:cs="Arial"/>
                <w:sz w:val="20"/>
                <w:szCs w:val="20"/>
              </w:rPr>
              <w:t>mplicit</w:t>
            </w:r>
          </w:p>
          <w:p w14:paraId="2FE18C10"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Trans</w:t>
            </w:r>
            <w:r>
              <w:rPr>
                <w:rFonts w:ascii="Arial" w:hAnsi="Arial" w:cs="Arial"/>
                <w:sz w:val="20"/>
                <w:szCs w:val="20"/>
              </w:rPr>
              <w:t>ient</w:t>
            </w:r>
          </w:p>
        </w:tc>
        <w:tc>
          <w:tcPr>
            <w:tcW w:w="1392" w:type="dxa"/>
            <w:tcBorders>
              <w:top w:val="single" w:sz="4" w:space="0" w:color="auto"/>
              <w:left w:val="nil"/>
              <w:bottom w:val="single" w:sz="4" w:space="0" w:color="auto"/>
              <w:right w:val="single" w:sz="4" w:space="0" w:color="auto"/>
            </w:tcBorders>
            <w:shd w:val="clear" w:color="auto" w:fill="auto"/>
            <w:noWrap/>
            <w:vAlign w:val="bottom"/>
            <w:hideMark/>
          </w:tcPr>
          <w:p w14:paraId="7AC6FB94" w14:textId="77777777" w:rsidR="00120297" w:rsidRDefault="00120297" w:rsidP="00552CF7">
            <w:pPr>
              <w:overflowPunct/>
              <w:autoSpaceDE/>
              <w:autoSpaceDN/>
              <w:adjustRightInd/>
              <w:jc w:val="center"/>
              <w:textAlignment w:val="auto"/>
              <w:rPr>
                <w:rFonts w:ascii="Arial" w:hAnsi="Arial" w:cs="Arial"/>
                <w:sz w:val="20"/>
                <w:szCs w:val="20"/>
              </w:rPr>
            </w:pPr>
            <w:r>
              <w:rPr>
                <w:rFonts w:ascii="Arial" w:hAnsi="Arial" w:cs="Arial"/>
                <w:sz w:val="20"/>
                <w:szCs w:val="20"/>
              </w:rPr>
              <w:t>Implicit</w:t>
            </w:r>
          </w:p>
          <w:p w14:paraId="3EAE5EB1" w14:textId="77777777" w:rsidR="00120297" w:rsidRPr="00AB0BE8" w:rsidRDefault="00120297" w:rsidP="00552CF7">
            <w:pPr>
              <w:overflowPunct/>
              <w:autoSpaceDE/>
              <w:autoSpaceDN/>
              <w:adjustRightInd/>
              <w:jc w:val="center"/>
              <w:textAlignment w:val="auto"/>
              <w:rPr>
                <w:rFonts w:ascii="Arial" w:hAnsi="Arial" w:cs="Arial"/>
                <w:sz w:val="20"/>
                <w:szCs w:val="20"/>
              </w:rPr>
            </w:pPr>
            <w:r>
              <w:rPr>
                <w:rFonts w:ascii="Arial" w:hAnsi="Arial" w:cs="Arial"/>
                <w:sz w:val="20"/>
                <w:szCs w:val="20"/>
              </w:rPr>
              <w:t>Steady State</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427384F1" w14:textId="77777777" w:rsidR="00120297"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Implicit</w:t>
            </w:r>
          </w:p>
          <w:p w14:paraId="64BFE6D1"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Trans</w:t>
            </w:r>
            <w:r>
              <w:rPr>
                <w:rFonts w:ascii="Arial" w:hAnsi="Arial" w:cs="Arial"/>
                <w:sz w:val="20"/>
                <w:szCs w:val="20"/>
              </w:rPr>
              <w:t>ient</w:t>
            </w:r>
          </w:p>
        </w:tc>
      </w:tr>
      <w:tr w:rsidR="00120297" w:rsidRPr="00AB0BE8" w14:paraId="071AE57C" w14:textId="77777777" w:rsidTr="00552CF7">
        <w:trPr>
          <w:trHeight w:val="212"/>
          <w:jc w:val="center"/>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6E21F70E"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5</w:t>
            </w:r>
          </w:p>
        </w:tc>
        <w:tc>
          <w:tcPr>
            <w:tcW w:w="1464" w:type="dxa"/>
            <w:tcBorders>
              <w:top w:val="nil"/>
              <w:left w:val="nil"/>
              <w:bottom w:val="single" w:sz="4" w:space="0" w:color="auto"/>
              <w:right w:val="single" w:sz="4" w:space="0" w:color="auto"/>
            </w:tcBorders>
            <w:shd w:val="clear" w:color="auto" w:fill="auto"/>
            <w:noWrap/>
            <w:vAlign w:val="bottom"/>
            <w:hideMark/>
          </w:tcPr>
          <w:p w14:paraId="280FD830"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4.46%</w:t>
            </w:r>
          </w:p>
        </w:tc>
        <w:tc>
          <w:tcPr>
            <w:tcW w:w="1392" w:type="dxa"/>
            <w:tcBorders>
              <w:top w:val="nil"/>
              <w:left w:val="nil"/>
              <w:bottom w:val="single" w:sz="4" w:space="0" w:color="auto"/>
              <w:right w:val="single" w:sz="4" w:space="0" w:color="auto"/>
            </w:tcBorders>
            <w:shd w:val="clear" w:color="auto" w:fill="auto"/>
            <w:noWrap/>
            <w:vAlign w:val="bottom"/>
            <w:hideMark/>
          </w:tcPr>
          <w:p w14:paraId="02E565E9"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4.26%</w:t>
            </w:r>
          </w:p>
        </w:tc>
        <w:tc>
          <w:tcPr>
            <w:tcW w:w="1731" w:type="dxa"/>
            <w:tcBorders>
              <w:top w:val="nil"/>
              <w:left w:val="nil"/>
              <w:bottom w:val="single" w:sz="4" w:space="0" w:color="auto"/>
              <w:right w:val="single" w:sz="4" w:space="0" w:color="auto"/>
            </w:tcBorders>
            <w:shd w:val="clear" w:color="auto" w:fill="auto"/>
            <w:noWrap/>
            <w:vAlign w:val="bottom"/>
            <w:hideMark/>
          </w:tcPr>
          <w:p w14:paraId="35833F29"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4.49%</w:t>
            </w:r>
          </w:p>
        </w:tc>
      </w:tr>
      <w:tr w:rsidR="00120297" w:rsidRPr="00AB0BE8" w14:paraId="6FA857A7" w14:textId="77777777" w:rsidTr="00552CF7">
        <w:trPr>
          <w:trHeight w:val="212"/>
          <w:jc w:val="center"/>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2DE28B82"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10</w:t>
            </w:r>
          </w:p>
        </w:tc>
        <w:tc>
          <w:tcPr>
            <w:tcW w:w="1464" w:type="dxa"/>
            <w:tcBorders>
              <w:top w:val="nil"/>
              <w:left w:val="nil"/>
              <w:bottom w:val="single" w:sz="4" w:space="0" w:color="auto"/>
              <w:right w:val="single" w:sz="4" w:space="0" w:color="auto"/>
            </w:tcBorders>
            <w:shd w:val="clear" w:color="auto" w:fill="auto"/>
            <w:noWrap/>
            <w:vAlign w:val="bottom"/>
            <w:hideMark/>
          </w:tcPr>
          <w:p w14:paraId="670EBC50"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2.07%</w:t>
            </w:r>
          </w:p>
        </w:tc>
        <w:tc>
          <w:tcPr>
            <w:tcW w:w="1392" w:type="dxa"/>
            <w:tcBorders>
              <w:top w:val="nil"/>
              <w:left w:val="nil"/>
              <w:bottom w:val="single" w:sz="4" w:space="0" w:color="auto"/>
              <w:right w:val="single" w:sz="4" w:space="0" w:color="auto"/>
            </w:tcBorders>
            <w:shd w:val="clear" w:color="auto" w:fill="auto"/>
            <w:noWrap/>
            <w:vAlign w:val="bottom"/>
            <w:hideMark/>
          </w:tcPr>
          <w:p w14:paraId="3B5B2AD8"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1.89%</w:t>
            </w:r>
          </w:p>
        </w:tc>
        <w:tc>
          <w:tcPr>
            <w:tcW w:w="1731" w:type="dxa"/>
            <w:tcBorders>
              <w:top w:val="nil"/>
              <w:left w:val="nil"/>
              <w:bottom w:val="single" w:sz="4" w:space="0" w:color="auto"/>
              <w:right w:val="single" w:sz="4" w:space="0" w:color="auto"/>
            </w:tcBorders>
            <w:shd w:val="clear" w:color="auto" w:fill="auto"/>
            <w:noWrap/>
            <w:vAlign w:val="bottom"/>
            <w:hideMark/>
          </w:tcPr>
          <w:p w14:paraId="33877BE2"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2.10%</w:t>
            </w:r>
          </w:p>
        </w:tc>
      </w:tr>
      <w:tr w:rsidR="00120297" w:rsidRPr="00AB0BE8" w14:paraId="65CB4D59" w14:textId="77777777" w:rsidTr="00552CF7">
        <w:trPr>
          <w:trHeight w:val="212"/>
          <w:jc w:val="center"/>
        </w:trPr>
        <w:tc>
          <w:tcPr>
            <w:tcW w:w="1472" w:type="dxa"/>
            <w:tcBorders>
              <w:top w:val="nil"/>
              <w:left w:val="single" w:sz="4" w:space="0" w:color="auto"/>
              <w:bottom w:val="single" w:sz="4" w:space="0" w:color="auto"/>
              <w:right w:val="single" w:sz="4" w:space="0" w:color="auto"/>
            </w:tcBorders>
            <w:shd w:val="clear" w:color="auto" w:fill="auto"/>
            <w:noWrap/>
            <w:vAlign w:val="bottom"/>
            <w:hideMark/>
          </w:tcPr>
          <w:p w14:paraId="2837979B"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20</w:t>
            </w:r>
          </w:p>
        </w:tc>
        <w:tc>
          <w:tcPr>
            <w:tcW w:w="1464" w:type="dxa"/>
            <w:tcBorders>
              <w:top w:val="nil"/>
              <w:left w:val="nil"/>
              <w:bottom w:val="single" w:sz="4" w:space="0" w:color="auto"/>
              <w:right w:val="single" w:sz="4" w:space="0" w:color="auto"/>
            </w:tcBorders>
            <w:shd w:val="clear" w:color="auto" w:fill="auto"/>
            <w:noWrap/>
            <w:vAlign w:val="bottom"/>
            <w:hideMark/>
          </w:tcPr>
          <w:p w14:paraId="77BFEB8C"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0.98%</w:t>
            </w:r>
          </w:p>
        </w:tc>
        <w:tc>
          <w:tcPr>
            <w:tcW w:w="1392" w:type="dxa"/>
            <w:tcBorders>
              <w:top w:val="nil"/>
              <w:left w:val="nil"/>
              <w:bottom w:val="single" w:sz="4" w:space="0" w:color="auto"/>
              <w:right w:val="single" w:sz="4" w:space="0" w:color="auto"/>
            </w:tcBorders>
            <w:shd w:val="clear" w:color="auto" w:fill="auto"/>
            <w:noWrap/>
            <w:vAlign w:val="bottom"/>
            <w:hideMark/>
          </w:tcPr>
          <w:p w14:paraId="18BC5CB0"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1.01%</w:t>
            </w:r>
          </w:p>
        </w:tc>
        <w:tc>
          <w:tcPr>
            <w:tcW w:w="1731" w:type="dxa"/>
            <w:tcBorders>
              <w:top w:val="nil"/>
              <w:left w:val="nil"/>
              <w:bottom w:val="single" w:sz="4" w:space="0" w:color="auto"/>
              <w:right w:val="single" w:sz="4" w:space="0" w:color="auto"/>
            </w:tcBorders>
            <w:shd w:val="clear" w:color="auto" w:fill="auto"/>
            <w:noWrap/>
            <w:vAlign w:val="bottom"/>
            <w:hideMark/>
          </w:tcPr>
          <w:p w14:paraId="0D3C851C" w14:textId="77777777" w:rsidR="00120297" w:rsidRPr="00AB0BE8" w:rsidRDefault="00120297" w:rsidP="00552CF7">
            <w:pPr>
              <w:overflowPunct/>
              <w:autoSpaceDE/>
              <w:autoSpaceDN/>
              <w:adjustRightInd/>
              <w:jc w:val="center"/>
              <w:textAlignment w:val="auto"/>
              <w:rPr>
                <w:rFonts w:ascii="Arial" w:hAnsi="Arial" w:cs="Arial"/>
                <w:sz w:val="20"/>
                <w:szCs w:val="20"/>
              </w:rPr>
            </w:pPr>
            <w:r w:rsidRPr="00AB0BE8">
              <w:rPr>
                <w:rFonts w:ascii="Arial" w:hAnsi="Arial" w:cs="Arial"/>
                <w:sz w:val="20"/>
                <w:szCs w:val="20"/>
              </w:rPr>
              <w:t>1.01%</w:t>
            </w:r>
          </w:p>
        </w:tc>
      </w:tr>
    </w:tbl>
    <w:p w14:paraId="1BC07682" w14:textId="77777777" w:rsidR="00120297" w:rsidRDefault="00120297" w:rsidP="00D02AF6"/>
    <w:p w14:paraId="0C87FF40" w14:textId="77777777" w:rsidR="000E2E65" w:rsidRDefault="000E2E65" w:rsidP="00D02AF6"/>
    <w:p w14:paraId="14D84F35" w14:textId="0C178D90" w:rsidR="000F79D4" w:rsidRDefault="000F79D4" w:rsidP="00D02AF6">
      <w:r>
        <w:t>While there is on solid conduction in the axial direction, the fluid will have a temperature gradient in the axial</w:t>
      </w:r>
      <w:r w:rsidR="00B93378">
        <w:t xml:space="preserve"> direction. This will cause a 2-D </w:t>
      </w:r>
      <w:r>
        <w:t>temperature d</w:t>
      </w:r>
      <w:r w:rsidR="00BC5DFF">
        <w:t>istribution as shown by Figure 6</w:t>
      </w:r>
      <w:r>
        <w:t xml:space="preserve">. </w:t>
      </w:r>
      <w:r w:rsidR="00552CF7">
        <w:t xml:space="preserve">The fluid temperature only changes by about 10 C from the inlet to the outlet, but the fuel temperature changes by about 90 C from the </w:t>
      </w:r>
      <w:r w:rsidR="001456F5">
        <w:t>outer surface of the cladding to t</w:t>
      </w:r>
      <w:r w:rsidR="00EA5FC2">
        <w:t>he fuel centerline temperature.</w:t>
      </w:r>
      <w:r w:rsidR="00F13DA8">
        <w:t xml:space="preserve"> </w:t>
      </w:r>
      <w:r w:rsidR="00A51062">
        <w:t xml:space="preserve">The hottest location of the fuel is located </w:t>
      </w:r>
      <w:r w:rsidR="008B7DF5">
        <w:t>on</w:t>
      </w:r>
      <w:r w:rsidR="00A51062">
        <w:t xml:space="preserve"> the centerline at the top of the rod. </w:t>
      </w:r>
    </w:p>
    <w:p w14:paraId="08C3E7FD" w14:textId="5107FA4D" w:rsidR="00593279" w:rsidRDefault="00E27ADC" w:rsidP="007E0A2E">
      <w:pPr>
        <w:jc w:val="center"/>
      </w:pPr>
      <w:r>
        <w:rPr>
          <w:noProof/>
        </w:rPr>
        <w:lastRenderedPageBreak/>
        <w:drawing>
          <wp:inline distT="0" distB="0" distL="0" distR="0" wp14:anchorId="3A1A495E" wp14:editId="6BECE765">
            <wp:extent cx="2971800" cy="297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_profile.jpg"/>
                    <pic:cNvPicPr/>
                  </pic:nvPicPr>
                  <pic:blipFill>
                    <a:blip r:embed="rId22">
                      <a:extLst>
                        <a:ext uri="{28A0092B-C50C-407E-A947-70E740481C1C}">
                          <a14:useLocalDpi xmlns:a14="http://schemas.microsoft.com/office/drawing/2010/main" val="0"/>
                        </a:ext>
                      </a:extLst>
                    </a:blip>
                    <a:stretch>
                      <a:fillRect/>
                    </a:stretch>
                  </pic:blipFill>
                  <pic:spPr>
                    <a:xfrm>
                      <a:off x="0" y="0"/>
                      <a:ext cx="2972887" cy="2972887"/>
                    </a:xfrm>
                    <a:prstGeom prst="rect">
                      <a:avLst/>
                    </a:prstGeom>
                  </pic:spPr>
                </pic:pic>
              </a:graphicData>
            </a:graphic>
          </wp:inline>
        </w:drawing>
      </w:r>
    </w:p>
    <w:p w14:paraId="5C28EA97" w14:textId="78DB6246" w:rsidR="00AF0895" w:rsidRPr="00D31394" w:rsidRDefault="0091375C" w:rsidP="00D31394">
      <w:pPr>
        <w:jc w:val="center"/>
        <w:rPr>
          <w:b/>
        </w:rPr>
      </w:pPr>
      <w:r>
        <w:rPr>
          <w:b/>
        </w:rPr>
        <w:t>Figure 6</w:t>
      </w:r>
      <w:r w:rsidR="00762E22">
        <w:rPr>
          <w:b/>
        </w:rPr>
        <w:t xml:space="preserve">. Steady State </w:t>
      </w:r>
      <w:r w:rsidR="00DA18C4">
        <w:rPr>
          <w:b/>
        </w:rPr>
        <w:t xml:space="preserve">Axial and Radial </w:t>
      </w:r>
      <w:r w:rsidR="005D0C25">
        <w:rPr>
          <w:b/>
        </w:rPr>
        <w:t xml:space="preserve">Temperature </w:t>
      </w:r>
      <w:r w:rsidR="00762E22">
        <w:rPr>
          <w:b/>
        </w:rPr>
        <w:t>Distribution in the Fuel Rod</w:t>
      </w:r>
    </w:p>
    <w:p w14:paraId="7A8D2F91" w14:textId="77777777" w:rsidR="006F19ED" w:rsidRPr="00AE3F45" w:rsidRDefault="006F19ED" w:rsidP="00D02AF6"/>
    <w:p w14:paraId="54FE4962" w14:textId="5F69A57F" w:rsidR="00C26617" w:rsidRDefault="00346BB5" w:rsidP="00237CD0">
      <w:pPr>
        <w:pStyle w:val="Heading1"/>
        <w:numPr>
          <w:ilvl w:val="1"/>
          <w:numId w:val="5"/>
        </w:numPr>
      </w:pPr>
      <w:r>
        <w:t xml:space="preserve">Transient </w:t>
      </w:r>
      <w:r w:rsidR="00333E38">
        <w:t>Results</w:t>
      </w:r>
      <w:r>
        <w:tab/>
      </w:r>
      <w:r>
        <w:tab/>
      </w:r>
    </w:p>
    <w:p w14:paraId="04B697FE" w14:textId="242DE201" w:rsidR="00A316EC" w:rsidRDefault="00A316EC" w:rsidP="00595DDE"/>
    <w:p w14:paraId="64CD6223" w14:textId="3CD545AF" w:rsidR="00595DDE" w:rsidRDefault="00616080" w:rsidP="00595DDE">
      <w:r>
        <w:t xml:space="preserve">The transient simulations were run for 20.0 second to reach a pseudo-steady state condition. The rate of change of the temperatures have reached near steady state </w:t>
      </w:r>
      <w:r w:rsidR="00755A99">
        <w:t xml:space="preserve">conditions as shown by Figure 7 were the read lines are fuel node temperatures, and the black lines are cladding node temperatures. </w:t>
      </w:r>
    </w:p>
    <w:p w14:paraId="468952DD" w14:textId="77777777" w:rsidR="00425C40" w:rsidRDefault="00425C40" w:rsidP="00595DDE"/>
    <w:p w14:paraId="40296933" w14:textId="77777777" w:rsidR="00425C40" w:rsidRDefault="00425C40" w:rsidP="00425C40">
      <w:pPr>
        <w:jc w:val="center"/>
      </w:pPr>
      <w:r>
        <w:rPr>
          <w:noProof/>
        </w:rPr>
        <w:drawing>
          <wp:inline distT="0" distB="0" distL="0" distR="0" wp14:anchorId="47E42C54" wp14:editId="09E7946C">
            <wp:extent cx="3271696" cy="2181131"/>
            <wp:effectExtent l="0" t="0" r="508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_rod1_axial10.jpg"/>
                    <pic:cNvPicPr/>
                  </pic:nvPicPr>
                  <pic:blipFill>
                    <a:blip r:embed="rId23">
                      <a:extLst>
                        <a:ext uri="{28A0092B-C50C-407E-A947-70E740481C1C}">
                          <a14:useLocalDpi xmlns:a14="http://schemas.microsoft.com/office/drawing/2010/main" val="0"/>
                        </a:ext>
                      </a:extLst>
                    </a:blip>
                    <a:stretch>
                      <a:fillRect/>
                    </a:stretch>
                  </pic:blipFill>
                  <pic:spPr>
                    <a:xfrm>
                      <a:off x="0" y="0"/>
                      <a:ext cx="3274625" cy="2183084"/>
                    </a:xfrm>
                    <a:prstGeom prst="rect">
                      <a:avLst/>
                    </a:prstGeom>
                  </pic:spPr>
                </pic:pic>
              </a:graphicData>
            </a:graphic>
          </wp:inline>
        </w:drawing>
      </w:r>
    </w:p>
    <w:p w14:paraId="0FB5AE16" w14:textId="77777777" w:rsidR="00425C40" w:rsidRDefault="00425C40" w:rsidP="00425C40">
      <w:pPr>
        <w:jc w:val="center"/>
        <w:rPr>
          <w:b/>
        </w:rPr>
      </w:pPr>
      <w:r>
        <w:rPr>
          <w:b/>
        </w:rPr>
        <w:t xml:space="preserve">Figure 7. Plot of the Radial Nodal Temperatures </w:t>
      </w:r>
    </w:p>
    <w:p w14:paraId="1D3CCA4B" w14:textId="77777777" w:rsidR="00425C40" w:rsidRDefault="00425C40" w:rsidP="00595DDE"/>
    <w:p w14:paraId="0CE67138" w14:textId="7EF2C114" w:rsidR="007B64AC" w:rsidRPr="004E2D9F" w:rsidRDefault="004E2D9F" w:rsidP="004E2D9F">
      <w:r>
        <w:t>The transient behavior of temperature profile is shown in Figure 8 where the</w:t>
      </w:r>
      <w:r w:rsidR="00146FAB">
        <w:t xml:space="preserve"> flat</w:t>
      </w:r>
      <w:r>
        <w:t xml:space="preserve"> green line is the initial condition, the red line is the final profile, and the black lines are intermediate time steps. </w:t>
      </w:r>
      <w:r w:rsidR="00E34F42">
        <w:t xml:space="preserve">For the semi-implicit </w:t>
      </w:r>
      <w:r w:rsidR="0031425C">
        <w:t xml:space="preserve">solution </w:t>
      </w:r>
      <w:r w:rsidR="00E34F42">
        <w:t xml:space="preserve">method, a maximum time step size of </w:t>
      </w:r>
      <w:r w:rsidR="00880E1D">
        <w:t xml:space="preserve">0.01 was needed to ensure stability. </w:t>
      </w:r>
      <w:r w:rsidR="0031425C">
        <w:t xml:space="preserve">For the </w:t>
      </w:r>
      <w:r w:rsidR="00ED000D">
        <w:t>implicit solution method</w:t>
      </w:r>
      <w:r w:rsidR="00475666">
        <w:t xml:space="preserve"> time step sizes well over 0.2 seconds </w:t>
      </w:r>
      <w:r w:rsidR="00AA255A">
        <w:t xml:space="preserve">could be taken. </w:t>
      </w:r>
      <w:r w:rsidR="004D1276">
        <w:t xml:space="preserve">The implicit Jacobian matrix is stiffer than the Jacobian matrix for the semi-implicit method and therefore takes longer to </w:t>
      </w:r>
      <w:r w:rsidR="005012C4">
        <w:t xml:space="preserve">solve. </w:t>
      </w:r>
      <w:r w:rsidR="00E27A7B">
        <w:t xml:space="preserve">Additionally, for time steps with large residuals multiple </w:t>
      </w:r>
      <w:r w:rsidR="004976E5">
        <w:t xml:space="preserve">up to 10 </w:t>
      </w:r>
      <w:r w:rsidR="00E27A7B">
        <w:t xml:space="preserve">iterations are needed. </w:t>
      </w:r>
      <w:r w:rsidR="007E5351">
        <w:t xml:space="preserve">However the advantage of </w:t>
      </w:r>
      <w:r w:rsidR="008B52EF">
        <w:t xml:space="preserve">being able to take </w:t>
      </w:r>
      <w:r w:rsidR="00C10C23">
        <w:t xml:space="preserve">significantly longer time steps makes up for the increased computational cost per time step required by the semi-implicit method. </w:t>
      </w:r>
      <w:r w:rsidR="0021751A">
        <w:t xml:space="preserve">The temperatures gained from the semi-implicit method and the implicit </w:t>
      </w:r>
      <w:r w:rsidR="00DB7A5B">
        <w:t>methods do</w:t>
      </w:r>
      <w:r w:rsidR="0021751A">
        <w:t xml:space="preserve"> not differ by significant amounts. </w:t>
      </w:r>
    </w:p>
    <w:p w14:paraId="7F922BB6" w14:textId="398FB4E2" w:rsidR="007B64AC" w:rsidRDefault="0023149B" w:rsidP="00C70796">
      <w:pPr>
        <w:jc w:val="center"/>
        <w:rPr>
          <w:b/>
        </w:rPr>
      </w:pPr>
      <w:r>
        <w:rPr>
          <w:b/>
          <w:noProof/>
        </w:rPr>
        <w:lastRenderedPageBreak/>
        <w:drawing>
          <wp:inline distT="0" distB="0" distL="0" distR="0" wp14:anchorId="591B0396" wp14:editId="3D5EEBFE">
            <wp:extent cx="3344124" cy="2229416"/>
            <wp:effectExtent l="0" t="0" r="889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file_rod1_level_10.jpg"/>
                    <pic:cNvPicPr/>
                  </pic:nvPicPr>
                  <pic:blipFill>
                    <a:blip r:embed="rId24">
                      <a:extLst>
                        <a:ext uri="{28A0092B-C50C-407E-A947-70E740481C1C}">
                          <a14:useLocalDpi xmlns:a14="http://schemas.microsoft.com/office/drawing/2010/main" val="0"/>
                        </a:ext>
                      </a:extLst>
                    </a:blip>
                    <a:stretch>
                      <a:fillRect/>
                    </a:stretch>
                  </pic:blipFill>
                  <pic:spPr>
                    <a:xfrm>
                      <a:off x="0" y="0"/>
                      <a:ext cx="3344582" cy="2229721"/>
                    </a:xfrm>
                    <a:prstGeom prst="rect">
                      <a:avLst/>
                    </a:prstGeom>
                  </pic:spPr>
                </pic:pic>
              </a:graphicData>
            </a:graphic>
          </wp:inline>
        </w:drawing>
      </w:r>
    </w:p>
    <w:p w14:paraId="0667CF52" w14:textId="26F1CE35" w:rsidR="00C9174E" w:rsidRDefault="00425C40" w:rsidP="00AB3295">
      <w:pPr>
        <w:jc w:val="center"/>
        <w:rPr>
          <w:b/>
        </w:rPr>
      </w:pPr>
      <w:r>
        <w:rPr>
          <w:b/>
        </w:rPr>
        <w:t>Figure 8</w:t>
      </w:r>
      <w:r w:rsidR="00C9174E">
        <w:rPr>
          <w:b/>
        </w:rPr>
        <w:t xml:space="preserve">. Plot of the </w:t>
      </w:r>
      <w:r w:rsidR="00B8546E">
        <w:rPr>
          <w:b/>
        </w:rPr>
        <w:t xml:space="preserve">temperature profile at </w:t>
      </w:r>
      <w:r w:rsidR="00C9174E">
        <w:rPr>
          <w:b/>
        </w:rPr>
        <w:t xml:space="preserve">axial level 10 </w:t>
      </w:r>
      <w:r w:rsidR="00B8546E">
        <w:rPr>
          <w:b/>
        </w:rPr>
        <w:t>over time</w:t>
      </w:r>
    </w:p>
    <w:p w14:paraId="578936A2" w14:textId="77777777" w:rsidR="00C9174E" w:rsidRPr="0078316C" w:rsidRDefault="00C9174E" w:rsidP="00C70796">
      <w:pPr>
        <w:jc w:val="center"/>
        <w:rPr>
          <w:b/>
        </w:rPr>
      </w:pPr>
    </w:p>
    <w:p w14:paraId="198BA3F1" w14:textId="77777777" w:rsidR="004A130E" w:rsidRDefault="004A130E" w:rsidP="00D02AF6"/>
    <w:p w14:paraId="5A3C8998" w14:textId="77777777" w:rsidR="002C10B0" w:rsidRPr="007D3221" w:rsidRDefault="002C10B0" w:rsidP="00D02AF6">
      <w:pPr>
        <w:pStyle w:val="Heading1"/>
        <w:numPr>
          <w:ilvl w:val="0"/>
          <w:numId w:val="5"/>
        </w:numPr>
      </w:pPr>
      <w:bookmarkStart w:id="11" w:name="_Toc287503145"/>
      <w:r w:rsidRPr="007D3221">
        <w:t>CONCLUSIONS</w:t>
      </w:r>
      <w:bookmarkEnd w:id="11"/>
      <w:r w:rsidRPr="007D3221">
        <w:t xml:space="preserve"> </w:t>
      </w:r>
    </w:p>
    <w:p w14:paraId="39359A4D" w14:textId="586D4C25" w:rsidR="00D06044" w:rsidRDefault="00D06044" w:rsidP="00D06044">
      <w:pPr>
        <w:rPr>
          <w:lang w:eastAsia="ko-KR"/>
        </w:rPr>
      </w:pPr>
    </w:p>
    <w:p w14:paraId="740F0EEA" w14:textId="06C2DF82" w:rsidR="00665D28" w:rsidRDefault="00EB1CBD" w:rsidP="00F05274">
      <w:pPr>
        <w:rPr>
          <w:lang w:eastAsia="ko-KR"/>
        </w:rPr>
      </w:pPr>
      <w:r>
        <w:t xml:space="preserve">The </w:t>
      </w:r>
      <w:r w:rsidR="00DC781A">
        <w:t>residual formulation of the</w:t>
      </w:r>
      <w:r w:rsidR="0082481F">
        <w:rPr>
          <w:lang w:eastAsia="ko-KR"/>
        </w:rPr>
        <w:t xml:space="preserve"> </w:t>
      </w:r>
      <w:r w:rsidR="00F53B1A">
        <w:rPr>
          <w:lang w:eastAsia="ko-KR"/>
        </w:rPr>
        <w:t>one-dimensional</w:t>
      </w:r>
      <w:r w:rsidR="00AC2C38">
        <w:rPr>
          <w:lang w:eastAsia="ko-KR"/>
        </w:rPr>
        <w:t xml:space="preserve"> </w:t>
      </w:r>
      <w:r w:rsidR="00F53B1A">
        <w:rPr>
          <w:lang w:eastAsia="ko-KR"/>
        </w:rPr>
        <w:t>single-phase</w:t>
      </w:r>
      <w:r w:rsidR="00AC2C38">
        <w:rPr>
          <w:lang w:eastAsia="ko-KR"/>
        </w:rPr>
        <w:t xml:space="preserve"> liquid and solid residual formulations </w:t>
      </w:r>
      <w:r w:rsidR="002D6B62">
        <w:rPr>
          <w:lang w:eastAsia="ko-KR"/>
        </w:rPr>
        <w:t>were listed</w:t>
      </w:r>
      <w:r w:rsidR="00AC2C38">
        <w:rPr>
          <w:lang w:eastAsia="ko-KR"/>
        </w:rPr>
        <w:t xml:space="preserve">. </w:t>
      </w:r>
      <w:r w:rsidR="00F53B1A">
        <w:rPr>
          <w:lang w:eastAsia="ko-KR"/>
        </w:rPr>
        <w:t>Combining</w:t>
      </w:r>
      <w:r w:rsidR="00AC2C38">
        <w:rPr>
          <w:lang w:eastAsia="ko-KR"/>
        </w:rPr>
        <w:t xml:space="preserve"> </w:t>
      </w:r>
      <w:r w:rsidR="0068384D">
        <w:rPr>
          <w:lang w:eastAsia="ko-KR"/>
        </w:rPr>
        <w:t xml:space="preserve">the liquid and solid </w:t>
      </w:r>
      <w:r w:rsidR="00F53B1A">
        <w:rPr>
          <w:lang w:eastAsia="ko-KR"/>
        </w:rPr>
        <w:t xml:space="preserve">equations into a single </w:t>
      </w:r>
      <w:r w:rsidR="0068384D">
        <w:rPr>
          <w:lang w:eastAsia="ko-KR"/>
        </w:rPr>
        <w:t xml:space="preserve">Jacobian </w:t>
      </w:r>
      <w:r w:rsidR="00082326">
        <w:rPr>
          <w:lang w:eastAsia="ko-KR"/>
        </w:rPr>
        <w:t xml:space="preserve">matrix allowed for easy explicit or implicit coupling. </w:t>
      </w:r>
      <w:r w:rsidR="00085DAE">
        <w:rPr>
          <w:lang w:eastAsia="ko-KR"/>
        </w:rPr>
        <w:t>This solution method was tested against the analytical solution for a single rod with uniform heat generation and shown to give good results.</w:t>
      </w:r>
      <w:r w:rsidR="00AC2C38">
        <w:rPr>
          <w:lang w:eastAsia="ko-KR"/>
        </w:rPr>
        <w:t xml:space="preserve"> </w:t>
      </w:r>
      <w:r w:rsidR="00787AF6">
        <w:rPr>
          <w:lang w:eastAsia="ko-KR"/>
        </w:rPr>
        <w:t xml:space="preserve">Future work will involve performing a more in depth verification analysis of the steady state </w:t>
      </w:r>
      <w:r w:rsidR="00E35CB8">
        <w:rPr>
          <w:lang w:eastAsia="ko-KR"/>
        </w:rPr>
        <w:t xml:space="preserve">and transient solutions. The effect of temperature dependent material properties and dynamic gap conductance will also be considered. </w:t>
      </w:r>
      <w:r w:rsidR="0066593F">
        <w:rPr>
          <w:lang w:eastAsia="ko-KR"/>
        </w:rPr>
        <w:t xml:space="preserve">A homogenous energy equation can now be easily implemented by adding the liquid and solid conservation equations. </w:t>
      </w:r>
      <w:r w:rsidR="00B76A89">
        <w:rPr>
          <w:lang w:eastAsia="ko-KR"/>
        </w:rPr>
        <w:t xml:space="preserve">Future work will be </w:t>
      </w:r>
      <w:r w:rsidR="005E171E">
        <w:rPr>
          <w:lang w:eastAsia="ko-KR"/>
        </w:rPr>
        <w:t xml:space="preserve">analyzing the homogeneous energy approximation over a state space to see when the approximation is valid. </w:t>
      </w:r>
      <w:r w:rsidR="00DB4FE5">
        <w:rPr>
          <w:lang w:eastAsia="ko-KR"/>
        </w:rPr>
        <w:t xml:space="preserve">Future work will also involve extending the conduction equations to </w:t>
      </w:r>
      <w:r w:rsidR="0062628D">
        <w:rPr>
          <w:lang w:eastAsia="ko-KR"/>
        </w:rPr>
        <w:t>azimuthal and</w:t>
      </w:r>
      <w:r w:rsidR="00281A85">
        <w:rPr>
          <w:lang w:eastAsia="ko-KR"/>
        </w:rPr>
        <w:t xml:space="preserve"> axial direction</w:t>
      </w:r>
      <w:r w:rsidR="006878FA">
        <w:rPr>
          <w:lang w:eastAsia="ko-KR"/>
        </w:rPr>
        <w:t>s</w:t>
      </w:r>
      <w:r w:rsidR="00281A85">
        <w:rPr>
          <w:lang w:eastAsia="ko-KR"/>
        </w:rPr>
        <w:t xml:space="preserve">. </w:t>
      </w:r>
    </w:p>
    <w:p w14:paraId="68753E9C" w14:textId="77777777" w:rsidR="00281A85" w:rsidRDefault="00281A85" w:rsidP="00281A85">
      <w:pPr>
        <w:pStyle w:val="Heading1"/>
      </w:pPr>
      <w:bookmarkStart w:id="12" w:name="_Toc287503146"/>
    </w:p>
    <w:p w14:paraId="50EDCB98" w14:textId="77777777" w:rsidR="00281A85" w:rsidRPr="007D3221" w:rsidRDefault="00281A85" w:rsidP="00281A85">
      <w:pPr>
        <w:pStyle w:val="Heading1"/>
      </w:pPr>
      <w:r w:rsidRPr="008960F0">
        <w:t>NOMENCLATURE</w:t>
      </w:r>
      <w:bookmarkEnd w:id="12"/>
    </w:p>
    <w:p w14:paraId="4DA85CFC" w14:textId="77777777" w:rsidR="00281A85" w:rsidRPr="007D3221" w:rsidRDefault="00281A85" w:rsidP="00281A85">
      <w:pPr>
        <w:pStyle w:val="BodyText3"/>
      </w:pPr>
    </w:p>
    <w:tbl>
      <w:tblPr>
        <w:tblStyle w:val="TableGrid"/>
        <w:tblW w:w="0" w:type="auto"/>
        <w:jc w:val="center"/>
        <w:tblLook w:val="04A0" w:firstRow="1" w:lastRow="0" w:firstColumn="1" w:lastColumn="0" w:noHBand="0" w:noVBand="1"/>
      </w:tblPr>
      <w:tblGrid>
        <w:gridCol w:w="3192"/>
        <w:gridCol w:w="3192"/>
      </w:tblGrid>
      <w:tr w:rsidR="00281A85" w14:paraId="3EA6FB95" w14:textId="77777777" w:rsidTr="00877371">
        <w:trPr>
          <w:jc w:val="center"/>
        </w:trPr>
        <w:tc>
          <w:tcPr>
            <w:tcW w:w="3192" w:type="dxa"/>
          </w:tcPr>
          <w:p w14:paraId="4F04166C" w14:textId="77777777" w:rsidR="00281A85" w:rsidRPr="00B91729" w:rsidRDefault="00281A85" w:rsidP="00877371">
            <w:pPr>
              <w:jc w:val="center"/>
            </w:pPr>
            <w:r w:rsidRPr="00B91729">
              <w:t>Symbol</w:t>
            </w:r>
          </w:p>
        </w:tc>
        <w:tc>
          <w:tcPr>
            <w:tcW w:w="3192" w:type="dxa"/>
          </w:tcPr>
          <w:p w14:paraId="6ADD1622" w14:textId="77777777" w:rsidR="00281A85" w:rsidRPr="00B91729" w:rsidRDefault="00281A85" w:rsidP="00877371">
            <w:pPr>
              <w:jc w:val="center"/>
            </w:pPr>
            <w:r w:rsidRPr="00B91729">
              <w:t>Variable</w:t>
            </w:r>
          </w:p>
        </w:tc>
      </w:tr>
      <w:tr w:rsidR="00281A85" w14:paraId="230F3D45" w14:textId="77777777" w:rsidTr="00877371">
        <w:trPr>
          <w:jc w:val="center"/>
        </w:trPr>
        <w:tc>
          <w:tcPr>
            <w:tcW w:w="3192" w:type="dxa"/>
          </w:tcPr>
          <w:p w14:paraId="270E45E4" w14:textId="77777777" w:rsidR="00281A85" w:rsidRPr="00B91729" w:rsidRDefault="00281A85" w:rsidP="00877371">
            <w:pPr>
              <w:jc w:val="center"/>
            </w:pPr>
            <m:oMathPara>
              <m:oMath>
                <m:r>
                  <w:rPr>
                    <w:rFonts w:ascii="Cambria Math" w:hAnsi="Cambria Math"/>
                  </w:rPr>
                  <m:t>P</m:t>
                </m:r>
              </m:oMath>
            </m:oMathPara>
          </w:p>
        </w:tc>
        <w:tc>
          <w:tcPr>
            <w:tcW w:w="3192" w:type="dxa"/>
          </w:tcPr>
          <w:p w14:paraId="699C0F99" w14:textId="77777777" w:rsidR="00281A85" w:rsidRPr="00B91729" w:rsidRDefault="00281A85" w:rsidP="00877371">
            <w:pPr>
              <w:jc w:val="center"/>
            </w:pPr>
            <w:r w:rsidRPr="00B91729">
              <w:t>Pressure</w:t>
            </w:r>
          </w:p>
        </w:tc>
      </w:tr>
      <w:tr w:rsidR="00281A85" w14:paraId="1F75A76B" w14:textId="77777777" w:rsidTr="00877371">
        <w:trPr>
          <w:jc w:val="center"/>
        </w:trPr>
        <w:tc>
          <w:tcPr>
            <w:tcW w:w="3192" w:type="dxa"/>
          </w:tcPr>
          <w:p w14:paraId="1AAE4DFF" w14:textId="77777777" w:rsidR="00281A85" w:rsidRPr="00B91729" w:rsidRDefault="00281A85" w:rsidP="00877371">
            <w:pPr>
              <w:jc w:val="center"/>
            </w:pPr>
            <m:oMathPara>
              <m:oMath>
                <m:r>
                  <w:rPr>
                    <w:rFonts w:ascii="Cambria Math" w:hAnsi="Cambria Math"/>
                  </w:rPr>
                  <m:t>h</m:t>
                </m:r>
              </m:oMath>
            </m:oMathPara>
          </w:p>
        </w:tc>
        <w:tc>
          <w:tcPr>
            <w:tcW w:w="3192" w:type="dxa"/>
          </w:tcPr>
          <w:p w14:paraId="2BF2DF84" w14:textId="77777777" w:rsidR="00281A85" w:rsidRPr="00B91729" w:rsidRDefault="00281A85" w:rsidP="00877371">
            <w:pPr>
              <w:jc w:val="center"/>
            </w:pPr>
            <w:r w:rsidRPr="00B91729">
              <w:t>Enthalpy</w:t>
            </w:r>
          </w:p>
        </w:tc>
      </w:tr>
      <w:tr w:rsidR="00281A85" w14:paraId="26F802AA" w14:textId="77777777" w:rsidTr="00877371">
        <w:trPr>
          <w:jc w:val="center"/>
        </w:trPr>
        <w:tc>
          <w:tcPr>
            <w:tcW w:w="3192" w:type="dxa"/>
          </w:tcPr>
          <w:p w14:paraId="7FA46CE3" w14:textId="77777777" w:rsidR="00281A85" w:rsidRPr="00B91729" w:rsidRDefault="00281A85" w:rsidP="00877371">
            <w:pPr>
              <w:jc w:val="center"/>
            </w:pPr>
            <m:oMathPara>
              <m:oMath>
                <m:r>
                  <w:rPr>
                    <w:rFonts w:ascii="Cambria Math" w:hAnsi="Cambria Math"/>
                  </w:rPr>
                  <m:t>u</m:t>
                </m:r>
              </m:oMath>
            </m:oMathPara>
          </w:p>
        </w:tc>
        <w:tc>
          <w:tcPr>
            <w:tcW w:w="3192" w:type="dxa"/>
          </w:tcPr>
          <w:p w14:paraId="61F2496F" w14:textId="77777777" w:rsidR="00281A85" w:rsidRPr="00B91729" w:rsidRDefault="00281A85" w:rsidP="00877371">
            <w:pPr>
              <w:jc w:val="center"/>
            </w:pPr>
            <w:r w:rsidRPr="00B91729">
              <w:t>Velocity</w:t>
            </w:r>
          </w:p>
        </w:tc>
      </w:tr>
      <w:tr w:rsidR="00281A85" w14:paraId="0982557B" w14:textId="77777777" w:rsidTr="00877371">
        <w:trPr>
          <w:jc w:val="center"/>
        </w:trPr>
        <w:tc>
          <w:tcPr>
            <w:tcW w:w="3192" w:type="dxa"/>
          </w:tcPr>
          <w:p w14:paraId="138AF759" w14:textId="77777777" w:rsidR="00281A85" w:rsidRPr="00B91729" w:rsidRDefault="00281A85" w:rsidP="00877371">
            <w:pPr>
              <w:jc w:val="center"/>
            </w:pPr>
            <m:oMathPara>
              <m:oMath>
                <m:r>
                  <w:rPr>
                    <w:rFonts w:ascii="Cambria Math" w:hAnsi="Cambria Math"/>
                  </w:rPr>
                  <m:t>ρ</m:t>
                </m:r>
              </m:oMath>
            </m:oMathPara>
          </w:p>
        </w:tc>
        <w:tc>
          <w:tcPr>
            <w:tcW w:w="3192" w:type="dxa"/>
          </w:tcPr>
          <w:p w14:paraId="553FBEAA" w14:textId="77777777" w:rsidR="00281A85" w:rsidRPr="00B91729" w:rsidRDefault="00281A85" w:rsidP="00877371">
            <w:pPr>
              <w:jc w:val="center"/>
            </w:pPr>
            <w:r w:rsidRPr="00B91729">
              <w:t>Density</w:t>
            </w:r>
          </w:p>
        </w:tc>
      </w:tr>
      <w:tr w:rsidR="00281A85" w14:paraId="2B6E4870" w14:textId="77777777" w:rsidTr="00877371">
        <w:trPr>
          <w:jc w:val="center"/>
        </w:trPr>
        <w:tc>
          <w:tcPr>
            <w:tcW w:w="3192" w:type="dxa"/>
          </w:tcPr>
          <w:p w14:paraId="6815FB5D" w14:textId="77777777" w:rsidR="00281A85" w:rsidRPr="00B91729" w:rsidRDefault="00281A85" w:rsidP="00877371">
            <w:pPr>
              <w:jc w:val="center"/>
            </w:pPr>
            <m:oMathPara>
              <m:oMath>
                <m:r>
                  <w:rPr>
                    <w:rFonts w:ascii="Cambria Math" w:hAnsi="Cambria Math"/>
                  </w:rPr>
                  <m:t>T</m:t>
                </m:r>
              </m:oMath>
            </m:oMathPara>
          </w:p>
        </w:tc>
        <w:tc>
          <w:tcPr>
            <w:tcW w:w="3192" w:type="dxa"/>
          </w:tcPr>
          <w:p w14:paraId="2E591B05" w14:textId="77777777" w:rsidR="00281A85" w:rsidRPr="00B91729" w:rsidRDefault="00281A85" w:rsidP="00877371">
            <w:pPr>
              <w:jc w:val="center"/>
            </w:pPr>
            <w:r w:rsidRPr="00B91729">
              <w:t>Temperature</w:t>
            </w:r>
          </w:p>
        </w:tc>
      </w:tr>
      <w:tr w:rsidR="00281A85" w14:paraId="0961CFB2" w14:textId="77777777" w:rsidTr="00877371">
        <w:trPr>
          <w:jc w:val="center"/>
        </w:trPr>
        <w:tc>
          <w:tcPr>
            <w:tcW w:w="3192" w:type="dxa"/>
          </w:tcPr>
          <w:p w14:paraId="40DDBE50" w14:textId="77777777" w:rsidR="00281A85" w:rsidRPr="00B91729" w:rsidRDefault="00281A85" w:rsidP="00877371">
            <w:pPr>
              <w:jc w:val="center"/>
            </w:pPr>
            <m:oMathPara>
              <m:oMath>
                <m:r>
                  <w:rPr>
                    <w:rFonts w:ascii="Cambria Math" w:hAnsi="Cambria Math"/>
                  </w:rPr>
                  <m:t>t</m:t>
                </m:r>
              </m:oMath>
            </m:oMathPara>
          </w:p>
        </w:tc>
        <w:tc>
          <w:tcPr>
            <w:tcW w:w="3192" w:type="dxa"/>
          </w:tcPr>
          <w:p w14:paraId="15DAE3CC" w14:textId="77777777" w:rsidR="00281A85" w:rsidRPr="00B91729" w:rsidRDefault="00281A85" w:rsidP="00877371">
            <w:pPr>
              <w:jc w:val="center"/>
            </w:pPr>
            <w:r w:rsidRPr="00B91729">
              <w:t>Time</w:t>
            </w:r>
          </w:p>
        </w:tc>
      </w:tr>
      <w:tr w:rsidR="00281A85" w14:paraId="2110FE3D" w14:textId="77777777" w:rsidTr="00877371">
        <w:trPr>
          <w:jc w:val="center"/>
        </w:trPr>
        <w:tc>
          <w:tcPr>
            <w:tcW w:w="3192" w:type="dxa"/>
          </w:tcPr>
          <w:p w14:paraId="08699731" w14:textId="77777777" w:rsidR="00281A85" w:rsidRPr="00B91729" w:rsidRDefault="00281A85" w:rsidP="00877371">
            <w:pPr>
              <w:jc w:val="center"/>
            </w:pPr>
            <m:oMathPara>
              <m:oMath>
                <m:r>
                  <w:rPr>
                    <w:rFonts w:ascii="Cambria Math" w:hAnsi="Cambria Math"/>
                  </w:rPr>
                  <m:t>x</m:t>
                </m:r>
              </m:oMath>
            </m:oMathPara>
          </w:p>
        </w:tc>
        <w:tc>
          <w:tcPr>
            <w:tcW w:w="3192" w:type="dxa"/>
          </w:tcPr>
          <w:p w14:paraId="55D9D6C4" w14:textId="77777777" w:rsidR="00281A85" w:rsidRPr="00B91729" w:rsidRDefault="00281A85" w:rsidP="00877371">
            <w:pPr>
              <w:jc w:val="center"/>
            </w:pPr>
            <w:r w:rsidRPr="00B91729">
              <w:t xml:space="preserve">Channel Axial </w:t>
            </w:r>
            <w:r>
              <w:t>Position</w:t>
            </w:r>
          </w:p>
        </w:tc>
      </w:tr>
      <w:tr w:rsidR="00281A85" w14:paraId="1B31BA48" w14:textId="77777777" w:rsidTr="00877371">
        <w:trPr>
          <w:jc w:val="center"/>
        </w:trPr>
        <w:tc>
          <w:tcPr>
            <w:tcW w:w="3192" w:type="dxa"/>
          </w:tcPr>
          <w:p w14:paraId="23F62641" w14:textId="77777777" w:rsidR="00281A85" w:rsidRPr="00B91729" w:rsidRDefault="00281A85" w:rsidP="00877371">
            <w:pPr>
              <w:jc w:val="center"/>
            </w:pPr>
            <m:oMathPara>
              <m:oMath>
                <m:r>
                  <w:rPr>
                    <w:rFonts w:ascii="Cambria Math" w:hAnsi="Cambria Math"/>
                  </w:rPr>
                  <m:t>r</m:t>
                </m:r>
              </m:oMath>
            </m:oMathPara>
          </w:p>
        </w:tc>
        <w:tc>
          <w:tcPr>
            <w:tcW w:w="3192" w:type="dxa"/>
          </w:tcPr>
          <w:p w14:paraId="35265904" w14:textId="77777777" w:rsidR="00281A85" w:rsidRPr="00B91729" w:rsidRDefault="00281A85" w:rsidP="00877371">
            <w:pPr>
              <w:jc w:val="center"/>
            </w:pPr>
            <w:r w:rsidRPr="00B91729">
              <w:t xml:space="preserve">Rod Radial </w:t>
            </w:r>
            <w:r>
              <w:t>Position</w:t>
            </w:r>
          </w:p>
        </w:tc>
      </w:tr>
      <w:tr w:rsidR="00281A85" w14:paraId="73B32725" w14:textId="77777777" w:rsidTr="00877371">
        <w:trPr>
          <w:jc w:val="center"/>
        </w:trPr>
        <w:tc>
          <w:tcPr>
            <w:tcW w:w="3192" w:type="dxa"/>
          </w:tcPr>
          <w:p w14:paraId="5DC42F1A" w14:textId="77777777" w:rsidR="00281A85" w:rsidRPr="00B91729" w:rsidRDefault="00281A85" w:rsidP="00877371">
            <w:pPr>
              <w:jc w:val="center"/>
            </w:pPr>
            <m:oMathPara>
              <m:oMath>
                <m:sSub>
                  <m:sSubPr>
                    <m:ctrlPr>
                      <w:rPr>
                        <w:rFonts w:ascii="Cambria Math" w:hAnsi="Cambria Math"/>
                      </w:rPr>
                    </m:ctrlPr>
                  </m:sSubPr>
                  <m:e>
                    <m:r>
                      <w:rPr>
                        <w:rFonts w:ascii="Cambria Math" w:hAnsi="Cambria Math"/>
                      </w:rPr>
                      <m:t>c</m:t>
                    </m:r>
                  </m:e>
                  <m:sub>
                    <m:r>
                      <w:rPr>
                        <w:rFonts w:ascii="Cambria Math" w:hAnsi="Cambria Math"/>
                      </w:rPr>
                      <m:t>p</m:t>
                    </m:r>
                  </m:sub>
                </m:sSub>
              </m:oMath>
            </m:oMathPara>
          </w:p>
        </w:tc>
        <w:tc>
          <w:tcPr>
            <w:tcW w:w="3192" w:type="dxa"/>
          </w:tcPr>
          <w:p w14:paraId="4A4FD535" w14:textId="77777777" w:rsidR="00281A85" w:rsidRPr="00B91729" w:rsidRDefault="00281A85" w:rsidP="00877371">
            <w:pPr>
              <w:jc w:val="center"/>
            </w:pPr>
            <w:r>
              <w:t>Specific Heat</w:t>
            </w:r>
          </w:p>
        </w:tc>
      </w:tr>
      <w:tr w:rsidR="00281A85" w14:paraId="313B2AB0" w14:textId="77777777" w:rsidTr="00877371">
        <w:trPr>
          <w:jc w:val="center"/>
        </w:trPr>
        <w:tc>
          <w:tcPr>
            <w:tcW w:w="3192" w:type="dxa"/>
          </w:tcPr>
          <w:p w14:paraId="3AF1AEED" w14:textId="77777777" w:rsidR="00281A85" w:rsidRDefault="00281A85" w:rsidP="00877371">
            <w:pPr>
              <w:jc w:val="center"/>
            </w:pPr>
            <m:oMathPara>
              <m:oMath>
                <m:r>
                  <w:rPr>
                    <w:rFonts w:ascii="Cambria Math" w:hAnsi="Cambria Math"/>
                  </w:rPr>
                  <m:t>k</m:t>
                </m:r>
              </m:oMath>
            </m:oMathPara>
          </w:p>
        </w:tc>
        <w:tc>
          <w:tcPr>
            <w:tcW w:w="3192" w:type="dxa"/>
          </w:tcPr>
          <w:p w14:paraId="64D096EF" w14:textId="77777777" w:rsidR="00281A85" w:rsidRDefault="00281A85" w:rsidP="00877371">
            <w:pPr>
              <w:jc w:val="center"/>
            </w:pPr>
            <w:r>
              <w:t>Thermal Conductivity</w:t>
            </w:r>
          </w:p>
        </w:tc>
      </w:tr>
      <w:tr w:rsidR="00281A85" w14:paraId="59444C65" w14:textId="77777777" w:rsidTr="00877371">
        <w:trPr>
          <w:jc w:val="center"/>
        </w:trPr>
        <w:tc>
          <w:tcPr>
            <w:tcW w:w="3192" w:type="dxa"/>
          </w:tcPr>
          <w:p w14:paraId="45E16FF0" w14:textId="77777777" w:rsidR="00281A85" w:rsidRPr="00BB6E2D" w:rsidRDefault="00281A85" w:rsidP="00877371">
            <w:pPr>
              <w:jc w:val="center"/>
            </w:pPr>
            <m:oMathPara>
              <m:oMath>
                <m:r>
                  <w:rPr>
                    <w:rFonts w:ascii="Cambria Math" w:hAnsi="Cambria Math"/>
                  </w:rPr>
                  <m:t>q</m:t>
                </m:r>
              </m:oMath>
            </m:oMathPara>
          </w:p>
        </w:tc>
        <w:tc>
          <w:tcPr>
            <w:tcW w:w="3192" w:type="dxa"/>
          </w:tcPr>
          <w:p w14:paraId="74902765" w14:textId="77777777" w:rsidR="00281A85" w:rsidRDefault="00281A85" w:rsidP="00877371">
            <w:pPr>
              <w:jc w:val="center"/>
            </w:pPr>
            <w:r>
              <w:t>Heat Rate</w:t>
            </w:r>
          </w:p>
        </w:tc>
      </w:tr>
      <w:tr w:rsidR="00281A85" w14:paraId="0D6CCEE9" w14:textId="77777777" w:rsidTr="00877371">
        <w:trPr>
          <w:jc w:val="center"/>
        </w:trPr>
        <w:tc>
          <w:tcPr>
            <w:tcW w:w="3192" w:type="dxa"/>
          </w:tcPr>
          <w:p w14:paraId="2C339E87" w14:textId="77777777" w:rsidR="00281A85" w:rsidRDefault="00281A85" w:rsidP="00877371">
            <w:pPr>
              <w:jc w:val="center"/>
            </w:pPr>
            <m:oMathPara>
              <m:oMath>
                <m:sSup>
                  <m:sSupPr>
                    <m:ctrlPr>
                      <w:rPr>
                        <w:rFonts w:ascii="Cambria Math" w:hAnsi="Cambria Math"/>
                      </w:rPr>
                    </m:ctrlPr>
                  </m:sSupPr>
                  <m:e>
                    <m:r>
                      <w:rPr>
                        <w:rFonts w:ascii="Cambria Math" w:hAnsi="Cambria Math"/>
                      </w:rPr>
                      <m:t>q</m:t>
                    </m:r>
                  </m:e>
                  <m:sup>
                    <m:r>
                      <m:rPr>
                        <m:sty m:val="p"/>
                      </m:rPr>
                      <w:rPr>
                        <w:rFonts w:ascii="Cambria Math" w:hAnsi="Cambria Math"/>
                      </w:rPr>
                      <m:t>'''</m:t>
                    </m:r>
                  </m:sup>
                </m:sSup>
              </m:oMath>
            </m:oMathPara>
          </w:p>
        </w:tc>
        <w:tc>
          <w:tcPr>
            <w:tcW w:w="3192" w:type="dxa"/>
          </w:tcPr>
          <w:p w14:paraId="535560BB" w14:textId="77777777" w:rsidR="00281A85" w:rsidRDefault="00281A85" w:rsidP="00877371">
            <w:pPr>
              <w:jc w:val="center"/>
            </w:pPr>
            <w:r>
              <w:t>Heat Generation Rate</w:t>
            </w:r>
          </w:p>
        </w:tc>
      </w:tr>
      <w:tr w:rsidR="00281A85" w14:paraId="0188F36E" w14:textId="77777777" w:rsidTr="00877371">
        <w:trPr>
          <w:jc w:val="center"/>
        </w:trPr>
        <w:tc>
          <w:tcPr>
            <w:tcW w:w="3192" w:type="dxa"/>
          </w:tcPr>
          <w:p w14:paraId="224A867B" w14:textId="77777777" w:rsidR="00281A85" w:rsidRPr="00BB6E2D" w:rsidRDefault="00281A85" w:rsidP="00877371">
            <w:pPr>
              <w:jc w:val="center"/>
            </w:pPr>
            <m:oMathPara>
              <m:oMath>
                <m:sSub>
                  <m:sSubPr>
                    <m:ctrlPr>
                      <w:rPr>
                        <w:rFonts w:ascii="Cambria Math" w:hAnsi="Cambria Math"/>
                      </w:rPr>
                    </m:ctrlPr>
                  </m:sSubPr>
                  <m:e>
                    <m:r>
                      <w:rPr>
                        <w:rFonts w:ascii="Cambria Math" w:hAnsi="Cambria Math"/>
                      </w:rPr>
                      <m:t>h</m:t>
                    </m:r>
                  </m:e>
                  <m:sub>
                    <m:r>
                      <w:rPr>
                        <w:rFonts w:ascii="Cambria Math" w:hAnsi="Cambria Math"/>
                      </w:rPr>
                      <m:t>l</m:t>
                    </m:r>
                  </m:sub>
                </m:sSub>
              </m:oMath>
            </m:oMathPara>
          </w:p>
        </w:tc>
        <w:tc>
          <w:tcPr>
            <w:tcW w:w="3192" w:type="dxa"/>
          </w:tcPr>
          <w:p w14:paraId="2015DB40" w14:textId="77777777" w:rsidR="00281A85" w:rsidRDefault="00281A85" w:rsidP="00877371">
            <w:pPr>
              <w:jc w:val="center"/>
            </w:pPr>
            <w:r>
              <w:t>Heat Transfer Coefficient</w:t>
            </w:r>
          </w:p>
        </w:tc>
      </w:tr>
      <w:tr w:rsidR="00281A85" w14:paraId="5F804D52" w14:textId="77777777" w:rsidTr="00877371">
        <w:trPr>
          <w:jc w:val="center"/>
        </w:trPr>
        <w:tc>
          <w:tcPr>
            <w:tcW w:w="3192" w:type="dxa"/>
          </w:tcPr>
          <w:p w14:paraId="7DEF79E1" w14:textId="77777777" w:rsidR="00281A85" w:rsidRDefault="00281A85" w:rsidP="00877371">
            <w:pPr>
              <w:jc w:val="center"/>
            </w:pPr>
            <m:oMathPara>
              <m:oMath>
                <m:r>
                  <m:rPr>
                    <m:sty m:val="p"/>
                  </m:rPr>
                  <w:rPr>
                    <w:rFonts w:ascii="Cambria Math" w:hAnsi="Cambria Math"/>
                  </w:rPr>
                  <m:t>∀</m:t>
                </m:r>
              </m:oMath>
            </m:oMathPara>
          </w:p>
        </w:tc>
        <w:tc>
          <w:tcPr>
            <w:tcW w:w="3192" w:type="dxa"/>
          </w:tcPr>
          <w:p w14:paraId="6723B269" w14:textId="77777777" w:rsidR="00281A85" w:rsidRDefault="00281A85" w:rsidP="00877371">
            <w:pPr>
              <w:jc w:val="center"/>
            </w:pPr>
            <w:r>
              <w:t>Volume</w:t>
            </w:r>
          </w:p>
        </w:tc>
      </w:tr>
      <w:tr w:rsidR="00281A85" w14:paraId="3D6F1F9D" w14:textId="77777777" w:rsidTr="00877371">
        <w:trPr>
          <w:jc w:val="center"/>
        </w:trPr>
        <w:tc>
          <w:tcPr>
            <w:tcW w:w="3192" w:type="dxa"/>
          </w:tcPr>
          <w:p w14:paraId="58232133" w14:textId="77777777" w:rsidR="00281A85" w:rsidRDefault="00281A85" w:rsidP="00877371">
            <w:pPr>
              <w:jc w:val="center"/>
            </w:pPr>
            <w:r>
              <w:t>A</w:t>
            </w:r>
          </w:p>
        </w:tc>
        <w:tc>
          <w:tcPr>
            <w:tcW w:w="3192" w:type="dxa"/>
          </w:tcPr>
          <w:p w14:paraId="56BD7645" w14:textId="77777777" w:rsidR="00281A85" w:rsidRDefault="00281A85" w:rsidP="00877371">
            <w:pPr>
              <w:jc w:val="center"/>
            </w:pPr>
            <w:r>
              <w:t>Area</w:t>
            </w:r>
          </w:p>
        </w:tc>
      </w:tr>
      <w:tr w:rsidR="00281A85" w14:paraId="55AFA359" w14:textId="77777777" w:rsidTr="00877371">
        <w:trPr>
          <w:jc w:val="center"/>
        </w:trPr>
        <w:tc>
          <w:tcPr>
            <w:tcW w:w="3192" w:type="dxa"/>
          </w:tcPr>
          <w:p w14:paraId="6B1CAF1C" w14:textId="77777777" w:rsidR="00281A85" w:rsidRDefault="00281A85" w:rsidP="00877371">
            <w:pPr>
              <w:jc w:val="center"/>
            </w:pPr>
            <w:r>
              <w:t>R</w:t>
            </w:r>
          </w:p>
        </w:tc>
        <w:tc>
          <w:tcPr>
            <w:tcW w:w="3192" w:type="dxa"/>
          </w:tcPr>
          <w:p w14:paraId="4676C6A6" w14:textId="77777777" w:rsidR="00281A85" w:rsidRDefault="00281A85" w:rsidP="00877371">
            <w:pPr>
              <w:jc w:val="center"/>
            </w:pPr>
            <w:r>
              <w:t>Thermal Resistance</w:t>
            </w:r>
          </w:p>
        </w:tc>
      </w:tr>
    </w:tbl>
    <w:p w14:paraId="4E1A6D64" w14:textId="77777777" w:rsidR="00281A85" w:rsidRDefault="00281A85" w:rsidP="00281A85">
      <w:pPr>
        <w:pStyle w:val="Heading1"/>
      </w:pPr>
    </w:p>
    <w:p w14:paraId="66E369EC" w14:textId="77777777" w:rsidR="00281A85" w:rsidRDefault="00281A85" w:rsidP="00281A85">
      <w:pPr>
        <w:pStyle w:val="Heading1"/>
      </w:pPr>
      <w:bookmarkStart w:id="13" w:name="_Toc287503147"/>
      <w:r w:rsidRPr="007D3221">
        <w:t>ACKNOWLEDGMENTS</w:t>
      </w:r>
      <w:bookmarkEnd w:id="13"/>
    </w:p>
    <w:p w14:paraId="3D635F59" w14:textId="77777777" w:rsidR="00281A85" w:rsidRDefault="00281A85" w:rsidP="00281A85"/>
    <w:p w14:paraId="284DA04A" w14:textId="77777777" w:rsidR="00281A85" w:rsidRPr="007C32EF" w:rsidRDefault="00281A85" w:rsidP="00281A85">
      <w:pPr>
        <w:widowControl w:val="0"/>
        <w:overflowPunct/>
        <w:textAlignment w:val="auto"/>
        <w:rPr>
          <w:sz w:val="24"/>
          <w:szCs w:val="24"/>
        </w:rPr>
      </w:pPr>
      <w:r>
        <w:rPr>
          <w:sz w:val="24"/>
          <w:szCs w:val="24"/>
        </w:rPr>
        <w:t>This work has been supported by the Consortium for Advanced Simulation of Light water reactors, an Energy Innovation Hub for Modeling and Simulation of Nuclear Reactors under U.S. Department of Energy Contract No. DE-AC05-00OR22725.</w:t>
      </w:r>
    </w:p>
    <w:p w14:paraId="450B113F" w14:textId="77777777" w:rsidR="00281A85" w:rsidRPr="007D3221" w:rsidRDefault="00281A85" w:rsidP="00281A85">
      <w:pPr>
        <w:pStyle w:val="BodyText3"/>
      </w:pPr>
    </w:p>
    <w:p w14:paraId="54A179F9" w14:textId="77777777" w:rsidR="00281A85" w:rsidRPr="007D3221" w:rsidRDefault="00281A85" w:rsidP="00281A85">
      <w:pPr>
        <w:pStyle w:val="Heading1"/>
      </w:pPr>
      <w:bookmarkStart w:id="14" w:name="_Toc287503148"/>
      <w:r w:rsidRPr="007D3221">
        <w:t>REFERENCES</w:t>
      </w:r>
      <w:bookmarkEnd w:id="14"/>
    </w:p>
    <w:p w14:paraId="51D1285D" w14:textId="77777777" w:rsidR="00281A85" w:rsidRPr="00E27D7C" w:rsidRDefault="00281A85" w:rsidP="00281A85">
      <w:pPr>
        <w:pStyle w:val="BodyText3"/>
        <w:numPr>
          <w:ilvl w:val="0"/>
          <w:numId w:val="14"/>
        </w:numPr>
        <w:rPr>
          <w:szCs w:val="22"/>
        </w:rPr>
      </w:pPr>
      <w:r w:rsidRPr="00E27D7C">
        <w:rPr>
          <w:szCs w:val="22"/>
        </w:rPr>
        <w:t>R. K. Salko, “CTF Theory Manual”, Penn State, (2014).</w:t>
      </w:r>
    </w:p>
    <w:p w14:paraId="600648A2" w14:textId="05347E14" w:rsidR="00281A85" w:rsidRDefault="00281A85" w:rsidP="00281A85">
      <w:pPr>
        <w:pStyle w:val="BodyText3"/>
        <w:numPr>
          <w:ilvl w:val="0"/>
          <w:numId w:val="14"/>
        </w:numPr>
        <w:rPr>
          <w:szCs w:val="22"/>
        </w:rPr>
      </w:pPr>
      <w:r w:rsidRPr="00E27D7C">
        <w:rPr>
          <w:szCs w:val="22"/>
        </w:rPr>
        <w:t>L. J. Lloyd, “Development of a Spatially-Selective, Nonlinear Refinement Algorithm for Thermal-Hydraulic Safety Analysis”, The University of Wisconsin</w:t>
      </w:r>
      <w:r w:rsidR="001A6961">
        <w:rPr>
          <w:szCs w:val="22"/>
        </w:rPr>
        <w:t xml:space="preserve"> Madison</w:t>
      </w:r>
      <w:bookmarkStart w:id="15" w:name="_GoBack"/>
      <w:bookmarkEnd w:id="15"/>
      <w:r w:rsidRPr="00E27D7C">
        <w:rPr>
          <w:szCs w:val="22"/>
        </w:rPr>
        <w:t>, (2014).</w:t>
      </w:r>
    </w:p>
    <w:p w14:paraId="6C1D4850" w14:textId="77777777" w:rsidR="00281A85" w:rsidRPr="00B1477B" w:rsidRDefault="00281A85" w:rsidP="00281A85">
      <w:pPr>
        <w:pStyle w:val="BodyText3"/>
        <w:numPr>
          <w:ilvl w:val="0"/>
          <w:numId w:val="14"/>
        </w:numPr>
        <w:rPr>
          <w:szCs w:val="22"/>
        </w:rPr>
      </w:pPr>
      <w:r w:rsidRPr="00B1477B">
        <w:rPr>
          <w:szCs w:val="22"/>
        </w:rPr>
        <w:t>J. R. Cooper and R. B. Dooley, “The International Association for the Properties of Water and Steam Revised Release on the IAPWS Industrial Formulation 1997 for the Thermodynamic Properties of Water and Steam,” (2007).</w:t>
      </w:r>
    </w:p>
    <w:p w14:paraId="3A6C209F" w14:textId="77777777" w:rsidR="00281A85" w:rsidRPr="00B10D9E" w:rsidRDefault="00281A85" w:rsidP="00281A85">
      <w:pPr>
        <w:pStyle w:val="BodyText3"/>
        <w:numPr>
          <w:ilvl w:val="0"/>
          <w:numId w:val="14"/>
        </w:numPr>
      </w:pPr>
      <w:r w:rsidRPr="00B10D9E">
        <w:t>Bergman, T. L., and Frank P. Incropera. </w:t>
      </w:r>
      <w:r w:rsidRPr="00B10D9E">
        <w:rPr>
          <w:i/>
          <w:iCs/>
        </w:rPr>
        <w:t>Fundamentals of Heat and Mass Transfer</w:t>
      </w:r>
      <w:r w:rsidRPr="00B10D9E">
        <w:t>. 6th ed. pp. 514, Hoboken, NJ  (2007).</w:t>
      </w:r>
    </w:p>
    <w:p w14:paraId="571153B1" w14:textId="532CF506" w:rsidR="007D3221" w:rsidRPr="007D3221" w:rsidRDefault="00281A85" w:rsidP="000B3C26">
      <w:pPr>
        <w:pStyle w:val="BodyText3"/>
        <w:numPr>
          <w:ilvl w:val="0"/>
          <w:numId w:val="14"/>
        </w:numPr>
      </w:pPr>
      <w:r w:rsidRPr="00D322F2">
        <w:t xml:space="preserve">G.G. Botte, J.A. Ritter, </w:t>
      </w:r>
      <w:r>
        <w:t xml:space="preserve">and </w:t>
      </w:r>
      <w:r w:rsidRPr="00D322F2">
        <w:t>R.E. White</w:t>
      </w:r>
      <w:r>
        <w:t>, "</w:t>
      </w:r>
      <w:r w:rsidRPr="00D322F2">
        <w:t>Comparison of Finite Difference and Control Volume Methods for Solving Differential Equations”</w:t>
      </w:r>
      <w:r>
        <w:t>,</w:t>
      </w:r>
      <w:r w:rsidRPr="00D322F2">
        <w:t xml:space="preserve"> </w:t>
      </w:r>
      <w:r w:rsidRPr="00281A85">
        <w:rPr>
          <w:i/>
          <w:iCs/>
        </w:rPr>
        <w:t>Computers &amp; Chemical Engineering</w:t>
      </w:r>
      <w:r>
        <w:t xml:space="preserve"> pp. </w:t>
      </w:r>
      <w:r w:rsidRPr="00122DF3">
        <w:t>2633–</w:t>
      </w:r>
    </w:p>
    <w:sectPr w:rsidR="007D3221" w:rsidRPr="007D322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7AD7B8" w14:textId="77777777" w:rsidR="00ED000D" w:rsidRDefault="00ED000D" w:rsidP="00D02AF6">
      <w:r>
        <w:separator/>
      </w:r>
    </w:p>
  </w:endnote>
  <w:endnote w:type="continuationSeparator" w:id="0">
    <w:p w14:paraId="323D7694" w14:textId="77777777" w:rsidR="00ED000D" w:rsidRDefault="00ED000D" w:rsidP="00D02A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61C83A" w14:textId="77777777" w:rsidR="00ED000D" w:rsidRDefault="00ED000D" w:rsidP="00D02AF6">
      <w:r>
        <w:separator/>
      </w:r>
    </w:p>
  </w:footnote>
  <w:footnote w:type="continuationSeparator" w:id="0">
    <w:p w14:paraId="0C970138" w14:textId="77777777" w:rsidR="00ED000D" w:rsidRDefault="00ED000D" w:rsidP="00D02AF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1E2007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3"/>
    <w:multiLevelType w:val="singleLevel"/>
    <w:tmpl w:val="8F5E7666"/>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88"/>
    <w:multiLevelType w:val="singleLevel"/>
    <w:tmpl w:val="D1C05F4E"/>
    <w:lvl w:ilvl="0">
      <w:start w:val="1"/>
      <w:numFmt w:val="decimal"/>
      <w:pStyle w:val="ListNumber"/>
      <w:lvlText w:val="%1."/>
      <w:lvlJc w:val="left"/>
      <w:pPr>
        <w:tabs>
          <w:tab w:val="num" w:pos="360"/>
        </w:tabs>
        <w:ind w:left="360" w:hanging="360"/>
      </w:pPr>
    </w:lvl>
  </w:abstractNum>
  <w:abstractNum w:abstractNumId="3">
    <w:nsid w:val="0F20747D"/>
    <w:multiLevelType w:val="hybridMultilevel"/>
    <w:tmpl w:val="A0883104"/>
    <w:lvl w:ilvl="0" w:tplc="838CF9C4">
      <w:start w:val="1"/>
      <w:numFmt w:val="bullet"/>
      <w:lvlText w:val=""/>
      <w:lvlJc w:val="left"/>
      <w:pPr>
        <w:tabs>
          <w:tab w:val="num" w:pos="360"/>
        </w:tabs>
        <w:ind w:left="72" w:hanging="72"/>
      </w:pPr>
      <w:rPr>
        <w:rFonts w:ascii="Symbol" w:hAnsi="Symbol" w:hint="default"/>
      </w:rPr>
    </w:lvl>
    <w:lvl w:ilvl="1" w:tplc="8AEADC24" w:tentative="1">
      <w:start w:val="1"/>
      <w:numFmt w:val="lowerLetter"/>
      <w:lvlText w:val="%2."/>
      <w:lvlJc w:val="left"/>
      <w:pPr>
        <w:tabs>
          <w:tab w:val="num" w:pos="1440"/>
        </w:tabs>
        <w:ind w:left="1440" w:hanging="360"/>
      </w:pPr>
    </w:lvl>
    <w:lvl w:ilvl="2" w:tplc="EC1ED3BC" w:tentative="1">
      <w:start w:val="1"/>
      <w:numFmt w:val="lowerRoman"/>
      <w:lvlText w:val="%3."/>
      <w:lvlJc w:val="right"/>
      <w:pPr>
        <w:tabs>
          <w:tab w:val="num" w:pos="2160"/>
        </w:tabs>
        <w:ind w:left="2160" w:hanging="180"/>
      </w:pPr>
    </w:lvl>
    <w:lvl w:ilvl="3" w:tplc="8894FBAE" w:tentative="1">
      <w:start w:val="1"/>
      <w:numFmt w:val="decimal"/>
      <w:lvlText w:val="%4."/>
      <w:lvlJc w:val="left"/>
      <w:pPr>
        <w:tabs>
          <w:tab w:val="num" w:pos="2880"/>
        </w:tabs>
        <w:ind w:left="2880" w:hanging="360"/>
      </w:pPr>
    </w:lvl>
    <w:lvl w:ilvl="4" w:tplc="EFF2964C" w:tentative="1">
      <w:start w:val="1"/>
      <w:numFmt w:val="lowerLetter"/>
      <w:lvlText w:val="%5."/>
      <w:lvlJc w:val="left"/>
      <w:pPr>
        <w:tabs>
          <w:tab w:val="num" w:pos="3600"/>
        </w:tabs>
        <w:ind w:left="3600" w:hanging="360"/>
      </w:pPr>
    </w:lvl>
    <w:lvl w:ilvl="5" w:tplc="68224D86" w:tentative="1">
      <w:start w:val="1"/>
      <w:numFmt w:val="lowerRoman"/>
      <w:lvlText w:val="%6."/>
      <w:lvlJc w:val="right"/>
      <w:pPr>
        <w:tabs>
          <w:tab w:val="num" w:pos="4320"/>
        </w:tabs>
        <w:ind w:left="4320" w:hanging="180"/>
      </w:pPr>
    </w:lvl>
    <w:lvl w:ilvl="6" w:tplc="A2004F92" w:tentative="1">
      <w:start w:val="1"/>
      <w:numFmt w:val="decimal"/>
      <w:lvlText w:val="%7."/>
      <w:lvlJc w:val="left"/>
      <w:pPr>
        <w:tabs>
          <w:tab w:val="num" w:pos="5040"/>
        </w:tabs>
        <w:ind w:left="5040" w:hanging="360"/>
      </w:pPr>
    </w:lvl>
    <w:lvl w:ilvl="7" w:tplc="FE6CFDDC" w:tentative="1">
      <w:start w:val="1"/>
      <w:numFmt w:val="lowerLetter"/>
      <w:lvlText w:val="%8."/>
      <w:lvlJc w:val="left"/>
      <w:pPr>
        <w:tabs>
          <w:tab w:val="num" w:pos="5760"/>
        </w:tabs>
        <w:ind w:left="5760" w:hanging="360"/>
      </w:pPr>
    </w:lvl>
    <w:lvl w:ilvl="8" w:tplc="6EEAA288" w:tentative="1">
      <w:start w:val="1"/>
      <w:numFmt w:val="lowerRoman"/>
      <w:lvlText w:val="%9."/>
      <w:lvlJc w:val="right"/>
      <w:pPr>
        <w:tabs>
          <w:tab w:val="num" w:pos="6480"/>
        </w:tabs>
        <w:ind w:left="6480" w:hanging="180"/>
      </w:pPr>
    </w:lvl>
  </w:abstractNum>
  <w:abstractNum w:abstractNumId="4">
    <w:nsid w:val="3AFE7524"/>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5">
    <w:nsid w:val="3C7769B2"/>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315883"/>
    <w:multiLevelType w:val="hybridMultilevel"/>
    <w:tmpl w:val="A0883104"/>
    <w:lvl w:ilvl="0" w:tplc="6016BF36">
      <w:start w:val="1"/>
      <w:numFmt w:val="bullet"/>
      <w:lvlText w:val=""/>
      <w:lvlJc w:val="left"/>
      <w:pPr>
        <w:tabs>
          <w:tab w:val="num" w:pos="360"/>
        </w:tabs>
        <w:ind w:left="360" w:hanging="360"/>
      </w:pPr>
      <w:rPr>
        <w:rFonts w:ascii="Symbol" w:hAnsi="Symbol" w:hint="default"/>
      </w:rPr>
    </w:lvl>
    <w:lvl w:ilvl="1" w:tplc="321810EE" w:tentative="1">
      <w:start w:val="1"/>
      <w:numFmt w:val="lowerLetter"/>
      <w:lvlText w:val="%2."/>
      <w:lvlJc w:val="left"/>
      <w:pPr>
        <w:tabs>
          <w:tab w:val="num" w:pos="1440"/>
        </w:tabs>
        <w:ind w:left="1440" w:hanging="360"/>
      </w:pPr>
    </w:lvl>
    <w:lvl w:ilvl="2" w:tplc="FA701FC2" w:tentative="1">
      <w:start w:val="1"/>
      <w:numFmt w:val="lowerRoman"/>
      <w:lvlText w:val="%3."/>
      <w:lvlJc w:val="right"/>
      <w:pPr>
        <w:tabs>
          <w:tab w:val="num" w:pos="2160"/>
        </w:tabs>
        <w:ind w:left="2160" w:hanging="180"/>
      </w:pPr>
    </w:lvl>
    <w:lvl w:ilvl="3" w:tplc="D46EF84E" w:tentative="1">
      <w:start w:val="1"/>
      <w:numFmt w:val="decimal"/>
      <w:lvlText w:val="%4."/>
      <w:lvlJc w:val="left"/>
      <w:pPr>
        <w:tabs>
          <w:tab w:val="num" w:pos="2880"/>
        </w:tabs>
        <w:ind w:left="2880" w:hanging="360"/>
      </w:pPr>
    </w:lvl>
    <w:lvl w:ilvl="4" w:tplc="954864C8" w:tentative="1">
      <w:start w:val="1"/>
      <w:numFmt w:val="lowerLetter"/>
      <w:lvlText w:val="%5."/>
      <w:lvlJc w:val="left"/>
      <w:pPr>
        <w:tabs>
          <w:tab w:val="num" w:pos="3600"/>
        </w:tabs>
        <w:ind w:left="3600" w:hanging="360"/>
      </w:pPr>
    </w:lvl>
    <w:lvl w:ilvl="5" w:tplc="D558120E" w:tentative="1">
      <w:start w:val="1"/>
      <w:numFmt w:val="lowerRoman"/>
      <w:lvlText w:val="%6."/>
      <w:lvlJc w:val="right"/>
      <w:pPr>
        <w:tabs>
          <w:tab w:val="num" w:pos="4320"/>
        </w:tabs>
        <w:ind w:left="4320" w:hanging="180"/>
      </w:pPr>
    </w:lvl>
    <w:lvl w:ilvl="6" w:tplc="2A16E5D6" w:tentative="1">
      <w:start w:val="1"/>
      <w:numFmt w:val="decimal"/>
      <w:lvlText w:val="%7."/>
      <w:lvlJc w:val="left"/>
      <w:pPr>
        <w:tabs>
          <w:tab w:val="num" w:pos="5040"/>
        </w:tabs>
        <w:ind w:left="5040" w:hanging="360"/>
      </w:pPr>
    </w:lvl>
    <w:lvl w:ilvl="7" w:tplc="EF88F9E4" w:tentative="1">
      <w:start w:val="1"/>
      <w:numFmt w:val="lowerLetter"/>
      <w:lvlText w:val="%8."/>
      <w:lvlJc w:val="left"/>
      <w:pPr>
        <w:tabs>
          <w:tab w:val="num" w:pos="5760"/>
        </w:tabs>
        <w:ind w:left="5760" w:hanging="360"/>
      </w:pPr>
    </w:lvl>
    <w:lvl w:ilvl="8" w:tplc="3162CE9C" w:tentative="1">
      <w:start w:val="1"/>
      <w:numFmt w:val="lowerRoman"/>
      <w:lvlText w:val="%9."/>
      <w:lvlJc w:val="right"/>
      <w:pPr>
        <w:tabs>
          <w:tab w:val="num" w:pos="6480"/>
        </w:tabs>
        <w:ind w:left="6480" w:hanging="180"/>
      </w:pPr>
    </w:lvl>
  </w:abstractNum>
  <w:abstractNum w:abstractNumId="7">
    <w:nsid w:val="5CB42820"/>
    <w:multiLevelType w:val="multilevel"/>
    <w:tmpl w:val="05A62DFE"/>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nsid w:val="738D37B8"/>
    <w:multiLevelType w:val="multilevel"/>
    <w:tmpl w:val="7F5C48E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480"/>
        </w:tabs>
        <w:ind w:left="480" w:hanging="48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nsid w:val="75B03F05"/>
    <w:multiLevelType w:val="hybridMultilevel"/>
    <w:tmpl w:val="D758D5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6050052"/>
    <w:multiLevelType w:val="hybridMultilevel"/>
    <w:tmpl w:val="E99A7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B71AFA"/>
    <w:multiLevelType w:val="hybridMultilevel"/>
    <w:tmpl w:val="2DE2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0813B8"/>
    <w:multiLevelType w:val="hybridMultilevel"/>
    <w:tmpl w:val="4524FF02"/>
    <w:lvl w:ilvl="0" w:tplc="C69AADDE">
      <w:start w:val="1"/>
      <w:numFmt w:val="decimal"/>
      <w:lvlText w:val="%1."/>
      <w:lvlJc w:val="left"/>
      <w:pPr>
        <w:tabs>
          <w:tab w:val="num" w:pos="360"/>
        </w:tabs>
        <w:ind w:left="360" w:hanging="360"/>
      </w:pPr>
      <w:rPr>
        <w:rFonts w:hint="default"/>
      </w:rPr>
    </w:lvl>
    <w:lvl w:ilvl="1" w:tplc="BD1A41C8" w:tentative="1">
      <w:start w:val="1"/>
      <w:numFmt w:val="lowerLetter"/>
      <w:lvlText w:val="%2."/>
      <w:lvlJc w:val="left"/>
      <w:pPr>
        <w:tabs>
          <w:tab w:val="num" w:pos="1440"/>
        </w:tabs>
        <w:ind w:left="1440" w:hanging="360"/>
      </w:pPr>
    </w:lvl>
    <w:lvl w:ilvl="2" w:tplc="1860A23E" w:tentative="1">
      <w:start w:val="1"/>
      <w:numFmt w:val="lowerRoman"/>
      <w:lvlText w:val="%3."/>
      <w:lvlJc w:val="right"/>
      <w:pPr>
        <w:tabs>
          <w:tab w:val="num" w:pos="2160"/>
        </w:tabs>
        <w:ind w:left="2160" w:hanging="180"/>
      </w:pPr>
    </w:lvl>
    <w:lvl w:ilvl="3" w:tplc="A366F354" w:tentative="1">
      <w:start w:val="1"/>
      <w:numFmt w:val="decimal"/>
      <w:lvlText w:val="%4."/>
      <w:lvlJc w:val="left"/>
      <w:pPr>
        <w:tabs>
          <w:tab w:val="num" w:pos="2880"/>
        </w:tabs>
        <w:ind w:left="2880" w:hanging="360"/>
      </w:pPr>
    </w:lvl>
    <w:lvl w:ilvl="4" w:tplc="7A70A796" w:tentative="1">
      <w:start w:val="1"/>
      <w:numFmt w:val="lowerLetter"/>
      <w:lvlText w:val="%5."/>
      <w:lvlJc w:val="left"/>
      <w:pPr>
        <w:tabs>
          <w:tab w:val="num" w:pos="3600"/>
        </w:tabs>
        <w:ind w:left="3600" w:hanging="360"/>
      </w:pPr>
    </w:lvl>
    <w:lvl w:ilvl="5" w:tplc="C218BBD0" w:tentative="1">
      <w:start w:val="1"/>
      <w:numFmt w:val="lowerRoman"/>
      <w:lvlText w:val="%6."/>
      <w:lvlJc w:val="right"/>
      <w:pPr>
        <w:tabs>
          <w:tab w:val="num" w:pos="4320"/>
        </w:tabs>
        <w:ind w:left="4320" w:hanging="180"/>
      </w:pPr>
    </w:lvl>
    <w:lvl w:ilvl="6" w:tplc="CAD29204" w:tentative="1">
      <w:start w:val="1"/>
      <w:numFmt w:val="decimal"/>
      <w:lvlText w:val="%7."/>
      <w:lvlJc w:val="left"/>
      <w:pPr>
        <w:tabs>
          <w:tab w:val="num" w:pos="5040"/>
        </w:tabs>
        <w:ind w:left="5040" w:hanging="360"/>
      </w:pPr>
    </w:lvl>
    <w:lvl w:ilvl="7" w:tplc="45A67194" w:tentative="1">
      <w:start w:val="1"/>
      <w:numFmt w:val="lowerLetter"/>
      <w:lvlText w:val="%8."/>
      <w:lvlJc w:val="left"/>
      <w:pPr>
        <w:tabs>
          <w:tab w:val="num" w:pos="5760"/>
        </w:tabs>
        <w:ind w:left="5760" w:hanging="360"/>
      </w:pPr>
    </w:lvl>
    <w:lvl w:ilvl="8" w:tplc="CCC659C4"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1"/>
  </w:num>
  <w:num w:numId="5">
    <w:abstractNumId w:val="8"/>
  </w:num>
  <w:num w:numId="6">
    <w:abstractNumId w:val="12"/>
  </w:num>
  <w:num w:numId="7">
    <w:abstractNumId w:val="3"/>
  </w:num>
  <w:num w:numId="8">
    <w:abstractNumId w:val="6"/>
  </w:num>
  <w:num w:numId="9">
    <w:abstractNumId w:val="7"/>
  </w:num>
  <w:num w:numId="10">
    <w:abstractNumId w:val="9"/>
  </w:num>
  <w:num w:numId="11">
    <w:abstractNumId w:val="0"/>
  </w:num>
  <w:num w:numId="12">
    <w:abstractNumId w:val="4"/>
  </w:num>
  <w:num w:numId="13">
    <w:abstractNumId w:val="10"/>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98A"/>
    <w:rsid w:val="0000076A"/>
    <w:rsid w:val="00000DFD"/>
    <w:rsid w:val="00000E6B"/>
    <w:rsid w:val="00001AA2"/>
    <w:rsid w:val="00001CE3"/>
    <w:rsid w:val="000050B2"/>
    <w:rsid w:val="00005985"/>
    <w:rsid w:val="00005D1D"/>
    <w:rsid w:val="00005FF2"/>
    <w:rsid w:val="00010299"/>
    <w:rsid w:val="00010BD5"/>
    <w:rsid w:val="00011372"/>
    <w:rsid w:val="00012097"/>
    <w:rsid w:val="000126EB"/>
    <w:rsid w:val="00013C91"/>
    <w:rsid w:val="00015BC9"/>
    <w:rsid w:val="0001640E"/>
    <w:rsid w:val="000167E7"/>
    <w:rsid w:val="000168B5"/>
    <w:rsid w:val="00016DF7"/>
    <w:rsid w:val="00021F2D"/>
    <w:rsid w:val="00023B7E"/>
    <w:rsid w:val="00023F18"/>
    <w:rsid w:val="000260D4"/>
    <w:rsid w:val="000273CE"/>
    <w:rsid w:val="00030062"/>
    <w:rsid w:val="00031EE1"/>
    <w:rsid w:val="000343C5"/>
    <w:rsid w:val="0003668F"/>
    <w:rsid w:val="0003726F"/>
    <w:rsid w:val="000375A6"/>
    <w:rsid w:val="00041CCD"/>
    <w:rsid w:val="00044C92"/>
    <w:rsid w:val="00045838"/>
    <w:rsid w:val="0004710F"/>
    <w:rsid w:val="00050CCE"/>
    <w:rsid w:val="0005214E"/>
    <w:rsid w:val="0005273F"/>
    <w:rsid w:val="00053499"/>
    <w:rsid w:val="0005419B"/>
    <w:rsid w:val="0006091B"/>
    <w:rsid w:val="00060D6E"/>
    <w:rsid w:val="00063254"/>
    <w:rsid w:val="00067502"/>
    <w:rsid w:val="00067DB6"/>
    <w:rsid w:val="00070AA2"/>
    <w:rsid w:val="00072B98"/>
    <w:rsid w:val="0007436C"/>
    <w:rsid w:val="0007474B"/>
    <w:rsid w:val="0007633D"/>
    <w:rsid w:val="000769FE"/>
    <w:rsid w:val="00077AB0"/>
    <w:rsid w:val="00077CB1"/>
    <w:rsid w:val="00077E1F"/>
    <w:rsid w:val="00081802"/>
    <w:rsid w:val="000819A1"/>
    <w:rsid w:val="00082326"/>
    <w:rsid w:val="00083B04"/>
    <w:rsid w:val="00084523"/>
    <w:rsid w:val="00085542"/>
    <w:rsid w:val="00085DAE"/>
    <w:rsid w:val="00085FEE"/>
    <w:rsid w:val="000876E3"/>
    <w:rsid w:val="0009264B"/>
    <w:rsid w:val="00093442"/>
    <w:rsid w:val="000940AA"/>
    <w:rsid w:val="00094BE9"/>
    <w:rsid w:val="00095595"/>
    <w:rsid w:val="00095BB0"/>
    <w:rsid w:val="00096206"/>
    <w:rsid w:val="000963BA"/>
    <w:rsid w:val="000A09B2"/>
    <w:rsid w:val="000A0E02"/>
    <w:rsid w:val="000A0F95"/>
    <w:rsid w:val="000A1FE9"/>
    <w:rsid w:val="000A2B80"/>
    <w:rsid w:val="000A4A2D"/>
    <w:rsid w:val="000A4F2E"/>
    <w:rsid w:val="000A53E4"/>
    <w:rsid w:val="000A667E"/>
    <w:rsid w:val="000A68C6"/>
    <w:rsid w:val="000B0C22"/>
    <w:rsid w:val="000B0E37"/>
    <w:rsid w:val="000B2232"/>
    <w:rsid w:val="000B3D01"/>
    <w:rsid w:val="000B4172"/>
    <w:rsid w:val="000B4BA4"/>
    <w:rsid w:val="000B669F"/>
    <w:rsid w:val="000B6D94"/>
    <w:rsid w:val="000C11C9"/>
    <w:rsid w:val="000C1434"/>
    <w:rsid w:val="000C1D98"/>
    <w:rsid w:val="000C208A"/>
    <w:rsid w:val="000C496F"/>
    <w:rsid w:val="000C5012"/>
    <w:rsid w:val="000C6ECD"/>
    <w:rsid w:val="000D03E6"/>
    <w:rsid w:val="000D23A2"/>
    <w:rsid w:val="000D3E74"/>
    <w:rsid w:val="000D4D9D"/>
    <w:rsid w:val="000D5EB5"/>
    <w:rsid w:val="000D5F68"/>
    <w:rsid w:val="000D6D3F"/>
    <w:rsid w:val="000D6EDC"/>
    <w:rsid w:val="000D73C1"/>
    <w:rsid w:val="000D784D"/>
    <w:rsid w:val="000E0DEF"/>
    <w:rsid w:val="000E1078"/>
    <w:rsid w:val="000E23D4"/>
    <w:rsid w:val="000E2A38"/>
    <w:rsid w:val="000E2D06"/>
    <w:rsid w:val="000E2E65"/>
    <w:rsid w:val="000E3847"/>
    <w:rsid w:val="000E3F3C"/>
    <w:rsid w:val="000E4DBF"/>
    <w:rsid w:val="000E5936"/>
    <w:rsid w:val="000E5B37"/>
    <w:rsid w:val="000F07CF"/>
    <w:rsid w:val="000F15C1"/>
    <w:rsid w:val="000F2499"/>
    <w:rsid w:val="000F29E9"/>
    <w:rsid w:val="000F5AE6"/>
    <w:rsid w:val="000F6C65"/>
    <w:rsid w:val="000F76E5"/>
    <w:rsid w:val="000F7778"/>
    <w:rsid w:val="000F78FE"/>
    <w:rsid w:val="000F79D4"/>
    <w:rsid w:val="000F79F2"/>
    <w:rsid w:val="00100654"/>
    <w:rsid w:val="00104159"/>
    <w:rsid w:val="00104875"/>
    <w:rsid w:val="001077BE"/>
    <w:rsid w:val="0011140F"/>
    <w:rsid w:val="00111E82"/>
    <w:rsid w:val="00112174"/>
    <w:rsid w:val="001150CD"/>
    <w:rsid w:val="0011566A"/>
    <w:rsid w:val="00115AA0"/>
    <w:rsid w:val="00115E80"/>
    <w:rsid w:val="001170AB"/>
    <w:rsid w:val="00117123"/>
    <w:rsid w:val="001174CF"/>
    <w:rsid w:val="00120297"/>
    <w:rsid w:val="00121231"/>
    <w:rsid w:val="00121266"/>
    <w:rsid w:val="00121D61"/>
    <w:rsid w:val="00122646"/>
    <w:rsid w:val="00122DF3"/>
    <w:rsid w:val="001232BE"/>
    <w:rsid w:val="001250AE"/>
    <w:rsid w:val="00125101"/>
    <w:rsid w:val="00125E73"/>
    <w:rsid w:val="001275DA"/>
    <w:rsid w:val="001276C6"/>
    <w:rsid w:val="0013159E"/>
    <w:rsid w:val="00131920"/>
    <w:rsid w:val="00132399"/>
    <w:rsid w:val="00132726"/>
    <w:rsid w:val="00132A10"/>
    <w:rsid w:val="00132A21"/>
    <w:rsid w:val="00132E78"/>
    <w:rsid w:val="00133BAD"/>
    <w:rsid w:val="0013402E"/>
    <w:rsid w:val="00137BC9"/>
    <w:rsid w:val="001405B0"/>
    <w:rsid w:val="00141B41"/>
    <w:rsid w:val="001456F5"/>
    <w:rsid w:val="00146012"/>
    <w:rsid w:val="00146FAB"/>
    <w:rsid w:val="00151A99"/>
    <w:rsid w:val="001522C9"/>
    <w:rsid w:val="00152388"/>
    <w:rsid w:val="00152AD5"/>
    <w:rsid w:val="00153AD1"/>
    <w:rsid w:val="00154466"/>
    <w:rsid w:val="00155E55"/>
    <w:rsid w:val="0015692A"/>
    <w:rsid w:val="00157220"/>
    <w:rsid w:val="00157B0B"/>
    <w:rsid w:val="0016075C"/>
    <w:rsid w:val="00162FE3"/>
    <w:rsid w:val="001636D6"/>
    <w:rsid w:val="00164CDA"/>
    <w:rsid w:val="0016549F"/>
    <w:rsid w:val="00165EE8"/>
    <w:rsid w:val="00166F8C"/>
    <w:rsid w:val="00167E58"/>
    <w:rsid w:val="001716D5"/>
    <w:rsid w:val="00172264"/>
    <w:rsid w:val="00172C76"/>
    <w:rsid w:val="00172EFB"/>
    <w:rsid w:val="00173344"/>
    <w:rsid w:val="00173383"/>
    <w:rsid w:val="00177B53"/>
    <w:rsid w:val="00177C58"/>
    <w:rsid w:val="00180900"/>
    <w:rsid w:val="00182684"/>
    <w:rsid w:val="001847A2"/>
    <w:rsid w:val="00184E27"/>
    <w:rsid w:val="001864F6"/>
    <w:rsid w:val="00187D5C"/>
    <w:rsid w:val="0019137C"/>
    <w:rsid w:val="0019169A"/>
    <w:rsid w:val="00192143"/>
    <w:rsid w:val="00193BF0"/>
    <w:rsid w:val="00193FD9"/>
    <w:rsid w:val="001953D3"/>
    <w:rsid w:val="00195430"/>
    <w:rsid w:val="0019648B"/>
    <w:rsid w:val="001976F3"/>
    <w:rsid w:val="001A0E67"/>
    <w:rsid w:val="001A125E"/>
    <w:rsid w:val="001A1939"/>
    <w:rsid w:val="001A20D2"/>
    <w:rsid w:val="001A2B79"/>
    <w:rsid w:val="001A3682"/>
    <w:rsid w:val="001A51B9"/>
    <w:rsid w:val="001A6961"/>
    <w:rsid w:val="001B1EB3"/>
    <w:rsid w:val="001B6F1B"/>
    <w:rsid w:val="001B7AEB"/>
    <w:rsid w:val="001C0D4A"/>
    <w:rsid w:val="001C4ED7"/>
    <w:rsid w:val="001C51BA"/>
    <w:rsid w:val="001C5BC0"/>
    <w:rsid w:val="001C6D23"/>
    <w:rsid w:val="001C78D4"/>
    <w:rsid w:val="001D0A3F"/>
    <w:rsid w:val="001D0DD8"/>
    <w:rsid w:val="001D1180"/>
    <w:rsid w:val="001D13C9"/>
    <w:rsid w:val="001D1F26"/>
    <w:rsid w:val="001D3D53"/>
    <w:rsid w:val="001D43A1"/>
    <w:rsid w:val="001D4559"/>
    <w:rsid w:val="001D49DA"/>
    <w:rsid w:val="001D49E5"/>
    <w:rsid w:val="001D59E9"/>
    <w:rsid w:val="001D7426"/>
    <w:rsid w:val="001E0827"/>
    <w:rsid w:val="001E0B9B"/>
    <w:rsid w:val="001E5C18"/>
    <w:rsid w:val="001E776B"/>
    <w:rsid w:val="001E778C"/>
    <w:rsid w:val="001F085F"/>
    <w:rsid w:val="001F10D1"/>
    <w:rsid w:val="001F22C8"/>
    <w:rsid w:val="001F415A"/>
    <w:rsid w:val="001F4460"/>
    <w:rsid w:val="001F61AC"/>
    <w:rsid w:val="001F6762"/>
    <w:rsid w:val="00201A68"/>
    <w:rsid w:val="002031BE"/>
    <w:rsid w:val="002044D5"/>
    <w:rsid w:val="00204BFB"/>
    <w:rsid w:val="00205384"/>
    <w:rsid w:val="00206C02"/>
    <w:rsid w:val="0020708E"/>
    <w:rsid w:val="00212873"/>
    <w:rsid w:val="00212A28"/>
    <w:rsid w:val="00213586"/>
    <w:rsid w:val="00213A11"/>
    <w:rsid w:val="0021421B"/>
    <w:rsid w:val="00215A3C"/>
    <w:rsid w:val="00215B0E"/>
    <w:rsid w:val="00216F76"/>
    <w:rsid w:val="0021751A"/>
    <w:rsid w:val="002177E2"/>
    <w:rsid w:val="00221E62"/>
    <w:rsid w:val="00221FE8"/>
    <w:rsid w:val="0022272B"/>
    <w:rsid w:val="00224FAC"/>
    <w:rsid w:val="00226AD2"/>
    <w:rsid w:val="0023149B"/>
    <w:rsid w:val="002327C8"/>
    <w:rsid w:val="00232E1C"/>
    <w:rsid w:val="00233E14"/>
    <w:rsid w:val="00233F4E"/>
    <w:rsid w:val="002349DC"/>
    <w:rsid w:val="00235DCF"/>
    <w:rsid w:val="00237CD0"/>
    <w:rsid w:val="002414F4"/>
    <w:rsid w:val="002419CE"/>
    <w:rsid w:val="002424CD"/>
    <w:rsid w:val="00242917"/>
    <w:rsid w:val="002429DD"/>
    <w:rsid w:val="00243DAE"/>
    <w:rsid w:val="00244B4D"/>
    <w:rsid w:val="002456BF"/>
    <w:rsid w:val="00245DB4"/>
    <w:rsid w:val="00246A09"/>
    <w:rsid w:val="00247444"/>
    <w:rsid w:val="00247497"/>
    <w:rsid w:val="002501C6"/>
    <w:rsid w:val="0025051A"/>
    <w:rsid w:val="00250BDF"/>
    <w:rsid w:val="00250FA1"/>
    <w:rsid w:val="00252B86"/>
    <w:rsid w:val="00252F01"/>
    <w:rsid w:val="0025312F"/>
    <w:rsid w:val="002533E8"/>
    <w:rsid w:val="002538B8"/>
    <w:rsid w:val="00253B73"/>
    <w:rsid w:val="00254413"/>
    <w:rsid w:val="002546D6"/>
    <w:rsid w:val="00255276"/>
    <w:rsid w:val="00256689"/>
    <w:rsid w:val="002574CE"/>
    <w:rsid w:val="00263605"/>
    <w:rsid w:val="00264400"/>
    <w:rsid w:val="00264BCA"/>
    <w:rsid w:val="00265346"/>
    <w:rsid w:val="002663A5"/>
    <w:rsid w:val="00267122"/>
    <w:rsid w:val="0026762A"/>
    <w:rsid w:val="00270855"/>
    <w:rsid w:val="0027157F"/>
    <w:rsid w:val="0027194B"/>
    <w:rsid w:val="00273127"/>
    <w:rsid w:val="00273252"/>
    <w:rsid w:val="0027748A"/>
    <w:rsid w:val="00277857"/>
    <w:rsid w:val="0027799D"/>
    <w:rsid w:val="002802C5"/>
    <w:rsid w:val="002806C8"/>
    <w:rsid w:val="0028139B"/>
    <w:rsid w:val="00281A85"/>
    <w:rsid w:val="00283F5F"/>
    <w:rsid w:val="00284459"/>
    <w:rsid w:val="00287C95"/>
    <w:rsid w:val="00290566"/>
    <w:rsid w:val="00293112"/>
    <w:rsid w:val="0029742E"/>
    <w:rsid w:val="002A0CFF"/>
    <w:rsid w:val="002A393E"/>
    <w:rsid w:val="002A54E9"/>
    <w:rsid w:val="002A7AA1"/>
    <w:rsid w:val="002B0B99"/>
    <w:rsid w:val="002B10DA"/>
    <w:rsid w:val="002B2FAE"/>
    <w:rsid w:val="002B3C38"/>
    <w:rsid w:val="002B3FFB"/>
    <w:rsid w:val="002B626C"/>
    <w:rsid w:val="002C10B0"/>
    <w:rsid w:val="002C1A8E"/>
    <w:rsid w:val="002C2B47"/>
    <w:rsid w:val="002C3F89"/>
    <w:rsid w:val="002C690E"/>
    <w:rsid w:val="002D02A5"/>
    <w:rsid w:val="002D0361"/>
    <w:rsid w:val="002D0B41"/>
    <w:rsid w:val="002D0DA8"/>
    <w:rsid w:val="002D2C78"/>
    <w:rsid w:val="002D332E"/>
    <w:rsid w:val="002D37EE"/>
    <w:rsid w:val="002D3BC7"/>
    <w:rsid w:val="002D5FE8"/>
    <w:rsid w:val="002D6B62"/>
    <w:rsid w:val="002E04BB"/>
    <w:rsid w:val="002E1893"/>
    <w:rsid w:val="002E19B0"/>
    <w:rsid w:val="002E32FD"/>
    <w:rsid w:val="002E59CA"/>
    <w:rsid w:val="002E63C0"/>
    <w:rsid w:val="002E6893"/>
    <w:rsid w:val="002E7D25"/>
    <w:rsid w:val="002F0983"/>
    <w:rsid w:val="002F18BC"/>
    <w:rsid w:val="002F18C5"/>
    <w:rsid w:val="002F3462"/>
    <w:rsid w:val="002F3E25"/>
    <w:rsid w:val="002F703B"/>
    <w:rsid w:val="002F762A"/>
    <w:rsid w:val="003003AA"/>
    <w:rsid w:val="00301221"/>
    <w:rsid w:val="0030180A"/>
    <w:rsid w:val="003028FC"/>
    <w:rsid w:val="00303F17"/>
    <w:rsid w:val="00304A59"/>
    <w:rsid w:val="00307797"/>
    <w:rsid w:val="00307899"/>
    <w:rsid w:val="00307A60"/>
    <w:rsid w:val="00313B5E"/>
    <w:rsid w:val="0031422A"/>
    <w:rsid w:val="0031425C"/>
    <w:rsid w:val="0031491A"/>
    <w:rsid w:val="00315AF5"/>
    <w:rsid w:val="00315E5A"/>
    <w:rsid w:val="0031658F"/>
    <w:rsid w:val="00316B66"/>
    <w:rsid w:val="00317292"/>
    <w:rsid w:val="00320292"/>
    <w:rsid w:val="003207E6"/>
    <w:rsid w:val="003214B1"/>
    <w:rsid w:val="00322528"/>
    <w:rsid w:val="0032456E"/>
    <w:rsid w:val="00324947"/>
    <w:rsid w:val="00325E39"/>
    <w:rsid w:val="00327777"/>
    <w:rsid w:val="003278FF"/>
    <w:rsid w:val="00327A31"/>
    <w:rsid w:val="003303AB"/>
    <w:rsid w:val="00330838"/>
    <w:rsid w:val="0033285C"/>
    <w:rsid w:val="00332EF7"/>
    <w:rsid w:val="00333E38"/>
    <w:rsid w:val="003360C7"/>
    <w:rsid w:val="00336895"/>
    <w:rsid w:val="003368D5"/>
    <w:rsid w:val="0034082C"/>
    <w:rsid w:val="00341B3A"/>
    <w:rsid w:val="0034335C"/>
    <w:rsid w:val="00343A2F"/>
    <w:rsid w:val="003445AD"/>
    <w:rsid w:val="00346BB5"/>
    <w:rsid w:val="0035169C"/>
    <w:rsid w:val="0035255C"/>
    <w:rsid w:val="00355ADA"/>
    <w:rsid w:val="00355E5C"/>
    <w:rsid w:val="00357E09"/>
    <w:rsid w:val="0036001B"/>
    <w:rsid w:val="00362D34"/>
    <w:rsid w:val="00364223"/>
    <w:rsid w:val="003654E9"/>
    <w:rsid w:val="00366018"/>
    <w:rsid w:val="00366BF2"/>
    <w:rsid w:val="00367760"/>
    <w:rsid w:val="00372303"/>
    <w:rsid w:val="00375405"/>
    <w:rsid w:val="00375D09"/>
    <w:rsid w:val="003772C1"/>
    <w:rsid w:val="0037746F"/>
    <w:rsid w:val="0038069C"/>
    <w:rsid w:val="00380CC8"/>
    <w:rsid w:val="00381E30"/>
    <w:rsid w:val="003828C3"/>
    <w:rsid w:val="003839F1"/>
    <w:rsid w:val="00383B41"/>
    <w:rsid w:val="003840E7"/>
    <w:rsid w:val="00384F75"/>
    <w:rsid w:val="00385948"/>
    <w:rsid w:val="003926AD"/>
    <w:rsid w:val="00393FD8"/>
    <w:rsid w:val="0039409B"/>
    <w:rsid w:val="0039615B"/>
    <w:rsid w:val="0039660C"/>
    <w:rsid w:val="00396BE7"/>
    <w:rsid w:val="003A1A5C"/>
    <w:rsid w:val="003A2D35"/>
    <w:rsid w:val="003A2DBA"/>
    <w:rsid w:val="003A3B4F"/>
    <w:rsid w:val="003A3FA4"/>
    <w:rsid w:val="003A40CC"/>
    <w:rsid w:val="003A4B2B"/>
    <w:rsid w:val="003A543D"/>
    <w:rsid w:val="003A5482"/>
    <w:rsid w:val="003A708E"/>
    <w:rsid w:val="003A7B69"/>
    <w:rsid w:val="003B0651"/>
    <w:rsid w:val="003B08C2"/>
    <w:rsid w:val="003B0DF8"/>
    <w:rsid w:val="003B3671"/>
    <w:rsid w:val="003B405B"/>
    <w:rsid w:val="003B4E9B"/>
    <w:rsid w:val="003B5B3B"/>
    <w:rsid w:val="003B7040"/>
    <w:rsid w:val="003B7D62"/>
    <w:rsid w:val="003C0886"/>
    <w:rsid w:val="003C227F"/>
    <w:rsid w:val="003C2822"/>
    <w:rsid w:val="003C4487"/>
    <w:rsid w:val="003C7D35"/>
    <w:rsid w:val="003D0BD8"/>
    <w:rsid w:val="003D1A72"/>
    <w:rsid w:val="003D3104"/>
    <w:rsid w:val="003D36C7"/>
    <w:rsid w:val="003D4273"/>
    <w:rsid w:val="003D537C"/>
    <w:rsid w:val="003D5660"/>
    <w:rsid w:val="003D5720"/>
    <w:rsid w:val="003D59F4"/>
    <w:rsid w:val="003D603D"/>
    <w:rsid w:val="003D7C36"/>
    <w:rsid w:val="003D7E2F"/>
    <w:rsid w:val="003E19DF"/>
    <w:rsid w:val="003E33BC"/>
    <w:rsid w:val="003E47E9"/>
    <w:rsid w:val="003E6A1B"/>
    <w:rsid w:val="003F23BF"/>
    <w:rsid w:val="003F386E"/>
    <w:rsid w:val="003F597F"/>
    <w:rsid w:val="003F5C49"/>
    <w:rsid w:val="003F60C5"/>
    <w:rsid w:val="00400289"/>
    <w:rsid w:val="00401906"/>
    <w:rsid w:val="00402491"/>
    <w:rsid w:val="00403803"/>
    <w:rsid w:val="00404A25"/>
    <w:rsid w:val="00406403"/>
    <w:rsid w:val="004108CC"/>
    <w:rsid w:val="00413D1B"/>
    <w:rsid w:val="00413E60"/>
    <w:rsid w:val="00414B0C"/>
    <w:rsid w:val="00415943"/>
    <w:rsid w:val="00416050"/>
    <w:rsid w:val="0041745F"/>
    <w:rsid w:val="004178EC"/>
    <w:rsid w:val="00420397"/>
    <w:rsid w:val="00423762"/>
    <w:rsid w:val="00425C40"/>
    <w:rsid w:val="00427209"/>
    <w:rsid w:val="00431396"/>
    <w:rsid w:val="004315B1"/>
    <w:rsid w:val="00433150"/>
    <w:rsid w:val="00433BD7"/>
    <w:rsid w:val="00435594"/>
    <w:rsid w:val="00437331"/>
    <w:rsid w:val="00437FAA"/>
    <w:rsid w:val="0044098D"/>
    <w:rsid w:val="0044360C"/>
    <w:rsid w:val="00443AF0"/>
    <w:rsid w:val="004457EF"/>
    <w:rsid w:val="00446BDD"/>
    <w:rsid w:val="004508EE"/>
    <w:rsid w:val="00451AF3"/>
    <w:rsid w:val="00451B53"/>
    <w:rsid w:val="00452CA0"/>
    <w:rsid w:val="004532E4"/>
    <w:rsid w:val="00454504"/>
    <w:rsid w:val="00455CB4"/>
    <w:rsid w:val="004573A5"/>
    <w:rsid w:val="00460569"/>
    <w:rsid w:val="00460903"/>
    <w:rsid w:val="0046185A"/>
    <w:rsid w:val="004624F1"/>
    <w:rsid w:val="00464639"/>
    <w:rsid w:val="00464B40"/>
    <w:rsid w:val="004650CC"/>
    <w:rsid w:val="00465E9F"/>
    <w:rsid w:val="00466B36"/>
    <w:rsid w:val="00467E39"/>
    <w:rsid w:val="00470AD4"/>
    <w:rsid w:val="00470DEF"/>
    <w:rsid w:val="004732C8"/>
    <w:rsid w:val="00473E2E"/>
    <w:rsid w:val="00475666"/>
    <w:rsid w:val="0047632A"/>
    <w:rsid w:val="0047717A"/>
    <w:rsid w:val="004800BE"/>
    <w:rsid w:val="00480870"/>
    <w:rsid w:val="0048118C"/>
    <w:rsid w:val="004836D8"/>
    <w:rsid w:val="00483BB2"/>
    <w:rsid w:val="004848C7"/>
    <w:rsid w:val="004862AD"/>
    <w:rsid w:val="00486325"/>
    <w:rsid w:val="004872AC"/>
    <w:rsid w:val="00491080"/>
    <w:rsid w:val="00491A87"/>
    <w:rsid w:val="00492407"/>
    <w:rsid w:val="00492EF6"/>
    <w:rsid w:val="0049332A"/>
    <w:rsid w:val="00493F85"/>
    <w:rsid w:val="0049508A"/>
    <w:rsid w:val="00495756"/>
    <w:rsid w:val="00495FB5"/>
    <w:rsid w:val="004976E5"/>
    <w:rsid w:val="004A0538"/>
    <w:rsid w:val="004A0932"/>
    <w:rsid w:val="004A130E"/>
    <w:rsid w:val="004A1699"/>
    <w:rsid w:val="004A1B8D"/>
    <w:rsid w:val="004A4AD1"/>
    <w:rsid w:val="004A4CD5"/>
    <w:rsid w:val="004A52CC"/>
    <w:rsid w:val="004A665A"/>
    <w:rsid w:val="004A6D47"/>
    <w:rsid w:val="004B1C76"/>
    <w:rsid w:val="004B2753"/>
    <w:rsid w:val="004B43B0"/>
    <w:rsid w:val="004B5252"/>
    <w:rsid w:val="004B66F0"/>
    <w:rsid w:val="004B6E1E"/>
    <w:rsid w:val="004B7495"/>
    <w:rsid w:val="004B76B1"/>
    <w:rsid w:val="004B7753"/>
    <w:rsid w:val="004C2867"/>
    <w:rsid w:val="004C2C26"/>
    <w:rsid w:val="004C319C"/>
    <w:rsid w:val="004C3A37"/>
    <w:rsid w:val="004C3CE8"/>
    <w:rsid w:val="004C655E"/>
    <w:rsid w:val="004C712D"/>
    <w:rsid w:val="004C77BE"/>
    <w:rsid w:val="004C7D7D"/>
    <w:rsid w:val="004D0961"/>
    <w:rsid w:val="004D1276"/>
    <w:rsid w:val="004D1CE9"/>
    <w:rsid w:val="004D1D0C"/>
    <w:rsid w:val="004D2CEC"/>
    <w:rsid w:val="004D4135"/>
    <w:rsid w:val="004D4D2F"/>
    <w:rsid w:val="004D65B4"/>
    <w:rsid w:val="004D69C7"/>
    <w:rsid w:val="004D70F2"/>
    <w:rsid w:val="004D7A44"/>
    <w:rsid w:val="004D7E48"/>
    <w:rsid w:val="004D7F99"/>
    <w:rsid w:val="004E052A"/>
    <w:rsid w:val="004E0877"/>
    <w:rsid w:val="004E13EB"/>
    <w:rsid w:val="004E175F"/>
    <w:rsid w:val="004E2D9F"/>
    <w:rsid w:val="004E5061"/>
    <w:rsid w:val="004E5117"/>
    <w:rsid w:val="004F2481"/>
    <w:rsid w:val="004F3BAE"/>
    <w:rsid w:val="004F5921"/>
    <w:rsid w:val="004F6638"/>
    <w:rsid w:val="004F700A"/>
    <w:rsid w:val="004F7A15"/>
    <w:rsid w:val="00500A62"/>
    <w:rsid w:val="005012C4"/>
    <w:rsid w:val="00502B79"/>
    <w:rsid w:val="005039E3"/>
    <w:rsid w:val="005066FE"/>
    <w:rsid w:val="00507119"/>
    <w:rsid w:val="005125BF"/>
    <w:rsid w:val="00512F5D"/>
    <w:rsid w:val="00513D9C"/>
    <w:rsid w:val="00514131"/>
    <w:rsid w:val="005201EF"/>
    <w:rsid w:val="00522176"/>
    <w:rsid w:val="0052227D"/>
    <w:rsid w:val="00522573"/>
    <w:rsid w:val="005232BF"/>
    <w:rsid w:val="00523FC0"/>
    <w:rsid w:val="00526A5D"/>
    <w:rsid w:val="0052717A"/>
    <w:rsid w:val="0053050F"/>
    <w:rsid w:val="00531853"/>
    <w:rsid w:val="0053196F"/>
    <w:rsid w:val="00531DE7"/>
    <w:rsid w:val="0053296F"/>
    <w:rsid w:val="00533F4F"/>
    <w:rsid w:val="0053547C"/>
    <w:rsid w:val="00535C8B"/>
    <w:rsid w:val="00536F42"/>
    <w:rsid w:val="005404CE"/>
    <w:rsid w:val="00540E9F"/>
    <w:rsid w:val="00541141"/>
    <w:rsid w:val="00541A28"/>
    <w:rsid w:val="00544151"/>
    <w:rsid w:val="00544793"/>
    <w:rsid w:val="00545040"/>
    <w:rsid w:val="00546554"/>
    <w:rsid w:val="00550BB6"/>
    <w:rsid w:val="005526E7"/>
    <w:rsid w:val="00552CF7"/>
    <w:rsid w:val="0055489F"/>
    <w:rsid w:val="0055504B"/>
    <w:rsid w:val="00556225"/>
    <w:rsid w:val="005562C0"/>
    <w:rsid w:val="0055642C"/>
    <w:rsid w:val="005610CB"/>
    <w:rsid w:val="00561AF6"/>
    <w:rsid w:val="00562D72"/>
    <w:rsid w:val="005673DC"/>
    <w:rsid w:val="005702AE"/>
    <w:rsid w:val="0057111E"/>
    <w:rsid w:val="005763A2"/>
    <w:rsid w:val="005776E4"/>
    <w:rsid w:val="00580F55"/>
    <w:rsid w:val="005838A9"/>
    <w:rsid w:val="00583D80"/>
    <w:rsid w:val="00584EED"/>
    <w:rsid w:val="005851D4"/>
    <w:rsid w:val="00586490"/>
    <w:rsid w:val="005870AB"/>
    <w:rsid w:val="005900EE"/>
    <w:rsid w:val="00590383"/>
    <w:rsid w:val="00593279"/>
    <w:rsid w:val="00593473"/>
    <w:rsid w:val="00593CBB"/>
    <w:rsid w:val="0059578E"/>
    <w:rsid w:val="00595DDE"/>
    <w:rsid w:val="0059637A"/>
    <w:rsid w:val="005979F3"/>
    <w:rsid w:val="005A07DB"/>
    <w:rsid w:val="005A1EA7"/>
    <w:rsid w:val="005A2262"/>
    <w:rsid w:val="005A3580"/>
    <w:rsid w:val="005A5384"/>
    <w:rsid w:val="005A5712"/>
    <w:rsid w:val="005A5C96"/>
    <w:rsid w:val="005A5ECE"/>
    <w:rsid w:val="005A6BFE"/>
    <w:rsid w:val="005A6C7D"/>
    <w:rsid w:val="005A6CE6"/>
    <w:rsid w:val="005A71B3"/>
    <w:rsid w:val="005B074A"/>
    <w:rsid w:val="005B102C"/>
    <w:rsid w:val="005B263B"/>
    <w:rsid w:val="005B37A4"/>
    <w:rsid w:val="005B3BC7"/>
    <w:rsid w:val="005B3CF6"/>
    <w:rsid w:val="005B3ED5"/>
    <w:rsid w:val="005B4920"/>
    <w:rsid w:val="005B58DE"/>
    <w:rsid w:val="005B6144"/>
    <w:rsid w:val="005C12F5"/>
    <w:rsid w:val="005C1A10"/>
    <w:rsid w:val="005C21A0"/>
    <w:rsid w:val="005C30CF"/>
    <w:rsid w:val="005C404F"/>
    <w:rsid w:val="005C5211"/>
    <w:rsid w:val="005C5718"/>
    <w:rsid w:val="005C62CA"/>
    <w:rsid w:val="005D0061"/>
    <w:rsid w:val="005D08F4"/>
    <w:rsid w:val="005D0C25"/>
    <w:rsid w:val="005D20F2"/>
    <w:rsid w:val="005D2B14"/>
    <w:rsid w:val="005D370A"/>
    <w:rsid w:val="005D6538"/>
    <w:rsid w:val="005E0ADB"/>
    <w:rsid w:val="005E171E"/>
    <w:rsid w:val="005E2F36"/>
    <w:rsid w:val="005E5EEA"/>
    <w:rsid w:val="005E6BBA"/>
    <w:rsid w:val="005F08CC"/>
    <w:rsid w:val="005F0A4F"/>
    <w:rsid w:val="005F2B2E"/>
    <w:rsid w:val="005F39B2"/>
    <w:rsid w:val="005F76CA"/>
    <w:rsid w:val="00600BB9"/>
    <w:rsid w:val="00601250"/>
    <w:rsid w:val="00601587"/>
    <w:rsid w:val="00603FC9"/>
    <w:rsid w:val="00604B92"/>
    <w:rsid w:val="00606DDF"/>
    <w:rsid w:val="00607624"/>
    <w:rsid w:val="006108EB"/>
    <w:rsid w:val="00611868"/>
    <w:rsid w:val="00613508"/>
    <w:rsid w:val="00616080"/>
    <w:rsid w:val="00616188"/>
    <w:rsid w:val="006171C0"/>
    <w:rsid w:val="0062008D"/>
    <w:rsid w:val="00622788"/>
    <w:rsid w:val="00624B8B"/>
    <w:rsid w:val="00625C97"/>
    <w:rsid w:val="0062628D"/>
    <w:rsid w:val="00626DFE"/>
    <w:rsid w:val="00627567"/>
    <w:rsid w:val="006301EF"/>
    <w:rsid w:val="006329CE"/>
    <w:rsid w:val="006379C1"/>
    <w:rsid w:val="00637B52"/>
    <w:rsid w:val="0064247C"/>
    <w:rsid w:val="00643948"/>
    <w:rsid w:val="00644833"/>
    <w:rsid w:val="0064487C"/>
    <w:rsid w:val="00645CB8"/>
    <w:rsid w:val="00645E9E"/>
    <w:rsid w:val="00646319"/>
    <w:rsid w:val="006525F1"/>
    <w:rsid w:val="006546B9"/>
    <w:rsid w:val="00655AA2"/>
    <w:rsid w:val="00656A02"/>
    <w:rsid w:val="00657541"/>
    <w:rsid w:val="0066148E"/>
    <w:rsid w:val="006626B2"/>
    <w:rsid w:val="00662BC1"/>
    <w:rsid w:val="006631E4"/>
    <w:rsid w:val="00664422"/>
    <w:rsid w:val="0066444A"/>
    <w:rsid w:val="006645FE"/>
    <w:rsid w:val="00664B7F"/>
    <w:rsid w:val="00664BE8"/>
    <w:rsid w:val="006650C9"/>
    <w:rsid w:val="006651FE"/>
    <w:rsid w:val="00665907"/>
    <w:rsid w:val="0066593F"/>
    <w:rsid w:val="00665D28"/>
    <w:rsid w:val="00671195"/>
    <w:rsid w:val="0067525E"/>
    <w:rsid w:val="00675326"/>
    <w:rsid w:val="00676E9E"/>
    <w:rsid w:val="00680981"/>
    <w:rsid w:val="0068203A"/>
    <w:rsid w:val="00683227"/>
    <w:rsid w:val="006832BA"/>
    <w:rsid w:val="00683320"/>
    <w:rsid w:val="0068384D"/>
    <w:rsid w:val="006838BA"/>
    <w:rsid w:val="00684B28"/>
    <w:rsid w:val="006850A1"/>
    <w:rsid w:val="006854A3"/>
    <w:rsid w:val="006859C8"/>
    <w:rsid w:val="00687126"/>
    <w:rsid w:val="006878FA"/>
    <w:rsid w:val="00690856"/>
    <w:rsid w:val="00691346"/>
    <w:rsid w:val="0069224A"/>
    <w:rsid w:val="0069234A"/>
    <w:rsid w:val="00693B6A"/>
    <w:rsid w:val="00693D49"/>
    <w:rsid w:val="006945FF"/>
    <w:rsid w:val="006946AB"/>
    <w:rsid w:val="00694913"/>
    <w:rsid w:val="00694AC1"/>
    <w:rsid w:val="006950DB"/>
    <w:rsid w:val="00695B31"/>
    <w:rsid w:val="006A2C88"/>
    <w:rsid w:val="006A44FF"/>
    <w:rsid w:val="006A4FE2"/>
    <w:rsid w:val="006A6555"/>
    <w:rsid w:val="006A683C"/>
    <w:rsid w:val="006A7508"/>
    <w:rsid w:val="006B2E02"/>
    <w:rsid w:val="006B3E20"/>
    <w:rsid w:val="006B3E48"/>
    <w:rsid w:val="006B4B32"/>
    <w:rsid w:val="006B53AF"/>
    <w:rsid w:val="006B593A"/>
    <w:rsid w:val="006B6379"/>
    <w:rsid w:val="006B66EA"/>
    <w:rsid w:val="006B75D8"/>
    <w:rsid w:val="006C0965"/>
    <w:rsid w:val="006C0DE7"/>
    <w:rsid w:val="006C3179"/>
    <w:rsid w:val="006C5492"/>
    <w:rsid w:val="006C67CA"/>
    <w:rsid w:val="006C764B"/>
    <w:rsid w:val="006D21FA"/>
    <w:rsid w:val="006D22AF"/>
    <w:rsid w:val="006D6D78"/>
    <w:rsid w:val="006D771B"/>
    <w:rsid w:val="006D7AFA"/>
    <w:rsid w:val="006E0408"/>
    <w:rsid w:val="006E057C"/>
    <w:rsid w:val="006E076E"/>
    <w:rsid w:val="006E2514"/>
    <w:rsid w:val="006E4207"/>
    <w:rsid w:val="006E43F1"/>
    <w:rsid w:val="006E66A7"/>
    <w:rsid w:val="006F0BFA"/>
    <w:rsid w:val="006F0D4B"/>
    <w:rsid w:val="006F0E70"/>
    <w:rsid w:val="006F1478"/>
    <w:rsid w:val="006F19ED"/>
    <w:rsid w:val="006F214D"/>
    <w:rsid w:val="006F28D8"/>
    <w:rsid w:val="006F3768"/>
    <w:rsid w:val="006F3AD4"/>
    <w:rsid w:val="006F4634"/>
    <w:rsid w:val="006F4A9E"/>
    <w:rsid w:val="006F781F"/>
    <w:rsid w:val="00700FC9"/>
    <w:rsid w:val="007028EB"/>
    <w:rsid w:val="0070454E"/>
    <w:rsid w:val="00705F66"/>
    <w:rsid w:val="007073B5"/>
    <w:rsid w:val="007076D8"/>
    <w:rsid w:val="00712EA9"/>
    <w:rsid w:val="0071390C"/>
    <w:rsid w:val="00713AAD"/>
    <w:rsid w:val="00713EB3"/>
    <w:rsid w:val="007142AB"/>
    <w:rsid w:val="0071430E"/>
    <w:rsid w:val="00717555"/>
    <w:rsid w:val="0071758B"/>
    <w:rsid w:val="007240B8"/>
    <w:rsid w:val="00724183"/>
    <w:rsid w:val="00725B32"/>
    <w:rsid w:val="00727B38"/>
    <w:rsid w:val="00727F1C"/>
    <w:rsid w:val="0073010F"/>
    <w:rsid w:val="007303E5"/>
    <w:rsid w:val="007304A0"/>
    <w:rsid w:val="007306FE"/>
    <w:rsid w:val="00731072"/>
    <w:rsid w:val="00731150"/>
    <w:rsid w:val="00731B99"/>
    <w:rsid w:val="0073330A"/>
    <w:rsid w:val="0073401D"/>
    <w:rsid w:val="007341C0"/>
    <w:rsid w:val="0073451E"/>
    <w:rsid w:val="007345F3"/>
    <w:rsid w:val="0073473A"/>
    <w:rsid w:val="00736F24"/>
    <w:rsid w:val="00740442"/>
    <w:rsid w:val="0074102A"/>
    <w:rsid w:val="0074107E"/>
    <w:rsid w:val="00741929"/>
    <w:rsid w:val="00741F4B"/>
    <w:rsid w:val="00742D10"/>
    <w:rsid w:val="00743874"/>
    <w:rsid w:val="00743C52"/>
    <w:rsid w:val="00744442"/>
    <w:rsid w:val="00744590"/>
    <w:rsid w:val="007453E8"/>
    <w:rsid w:val="0075066F"/>
    <w:rsid w:val="00750CA2"/>
    <w:rsid w:val="00751266"/>
    <w:rsid w:val="00753722"/>
    <w:rsid w:val="00755A99"/>
    <w:rsid w:val="00760589"/>
    <w:rsid w:val="00760A7E"/>
    <w:rsid w:val="00762E22"/>
    <w:rsid w:val="007634CB"/>
    <w:rsid w:val="00763DC7"/>
    <w:rsid w:val="0076499F"/>
    <w:rsid w:val="00764CB0"/>
    <w:rsid w:val="0076553C"/>
    <w:rsid w:val="007655F9"/>
    <w:rsid w:val="007666FF"/>
    <w:rsid w:val="00767B65"/>
    <w:rsid w:val="00767BC5"/>
    <w:rsid w:val="00773B39"/>
    <w:rsid w:val="00774332"/>
    <w:rsid w:val="00774CB1"/>
    <w:rsid w:val="00775D1D"/>
    <w:rsid w:val="007770BE"/>
    <w:rsid w:val="00780035"/>
    <w:rsid w:val="00781993"/>
    <w:rsid w:val="00781F1F"/>
    <w:rsid w:val="00781F6C"/>
    <w:rsid w:val="00782739"/>
    <w:rsid w:val="0078316C"/>
    <w:rsid w:val="00785D64"/>
    <w:rsid w:val="00786212"/>
    <w:rsid w:val="00787299"/>
    <w:rsid w:val="00787AF6"/>
    <w:rsid w:val="0079068E"/>
    <w:rsid w:val="00790B39"/>
    <w:rsid w:val="00795E12"/>
    <w:rsid w:val="007A0239"/>
    <w:rsid w:val="007A0387"/>
    <w:rsid w:val="007A4A3D"/>
    <w:rsid w:val="007A5C2D"/>
    <w:rsid w:val="007B0F4A"/>
    <w:rsid w:val="007B15EE"/>
    <w:rsid w:val="007B2082"/>
    <w:rsid w:val="007B2BB4"/>
    <w:rsid w:val="007B34C5"/>
    <w:rsid w:val="007B5232"/>
    <w:rsid w:val="007B5309"/>
    <w:rsid w:val="007B5315"/>
    <w:rsid w:val="007B64AC"/>
    <w:rsid w:val="007B76A0"/>
    <w:rsid w:val="007C0468"/>
    <w:rsid w:val="007C1F79"/>
    <w:rsid w:val="007C32EF"/>
    <w:rsid w:val="007C365A"/>
    <w:rsid w:val="007C38A8"/>
    <w:rsid w:val="007C43CD"/>
    <w:rsid w:val="007C4C4D"/>
    <w:rsid w:val="007D1EC0"/>
    <w:rsid w:val="007D1F98"/>
    <w:rsid w:val="007D2713"/>
    <w:rsid w:val="007D2D63"/>
    <w:rsid w:val="007D30C4"/>
    <w:rsid w:val="007D3221"/>
    <w:rsid w:val="007D3FA4"/>
    <w:rsid w:val="007D42B3"/>
    <w:rsid w:val="007D7A53"/>
    <w:rsid w:val="007D7FBF"/>
    <w:rsid w:val="007E04AC"/>
    <w:rsid w:val="007E0A2E"/>
    <w:rsid w:val="007E10A5"/>
    <w:rsid w:val="007E2A3C"/>
    <w:rsid w:val="007E3223"/>
    <w:rsid w:val="007E3ED9"/>
    <w:rsid w:val="007E4F0F"/>
    <w:rsid w:val="007E5351"/>
    <w:rsid w:val="007E5D1D"/>
    <w:rsid w:val="007E5FD7"/>
    <w:rsid w:val="007F024F"/>
    <w:rsid w:val="007F0424"/>
    <w:rsid w:val="007F16F9"/>
    <w:rsid w:val="007F189E"/>
    <w:rsid w:val="007F2E22"/>
    <w:rsid w:val="007F4A96"/>
    <w:rsid w:val="007F5C60"/>
    <w:rsid w:val="007F5F18"/>
    <w:rsid w:val="007F5F3C"/>
    <w:rsid w:val="007F68DE"/>
    <w:rsid w:val="007F6C9D"/>
    <w:rsid w:val="007F78D0"/>
    <w:rsid w:val="00800C55"/>
    <w:rsid w:val="00800CDD"/>
    <w:rsid w:val="00801D8A"/>
    <w:rsid w:val="00801DA6"/>
    <w:rsid w:val="0080230C"/>
    <w:rsid w:val="00805111"/>
    <w:rsid w:val="00805712"/>
    <w:rsid w:val="00805A6C"/>
    <w:rsid w:val="00805B32"/>
    <w:rsid w:val="008061A3"/>
    <w:rsid w:val="0081037E"/>
    <w:rsid w:val="00811277"/>
    <w:rsid w:val="00812B4D"/>
    <w:rsid w:val="008139D2"/>
    <w:rsid w:val="00813EF8"/>
    <w:rsid w:val="00814E63"/>
    <w:rsid w:val="00815E80"/>
    <w:rsid w:val="00817592"/>
    <w:rsid w:val="008176FE"/>
    <w:rsid w:val="008177B3"/>
    <w:rsid w:val="008204B2"/>
    <w:rsid w:val="00823693"/>
    <w:rsid w:val="00823A5D"/>
    <w:rsid w:val="0082481F"/>
    <w:rsid w:val="00825BCB"/>
    <w:rsid w:val="00826818"/>
    <w:rsid w:val="0082727D"/>
    <w:rsid w:val="00830AF2"/>
    <w:rsid w:val="00831453"/>
    <w:rsid w:val="008346FE"/>
    <w:rsid w:val="00835A40"/>
    <w:rsid w:val="00841382"/>
    <w:rsid w:val="008414E2"/>
    <w:rsid w:val="0084179A"/>
    <w:rsid w:val="00841DDE"/>
    <w:rsid w:val="00842B74"/>
    <w:rsid w:val="00842F2D"/>
    <w:rsid w:val="00843255"/>
    <w:rsid w:val="008449E2"/>
    <w:rsid w:val="00845323"/>
    <w:rsid w:val="008459C3"/>
    <w:rsid w:val="00845D9F"/>
    <w:rsid w:val="00846AA7"/>
    <w:rsid w:val="00847B5E"/>
    <w:rsid w:val="008500ED"/>
    <w:rsid w:val="0085058A"/>
    <w:rsid w:val="008512FD"/>
    <w:rsid w:val="00851F34"/>
    <w:rsid w:val="008524A5"/>
    <w:rsid w:val="00852F74"/>
    <w:rsid w:val="00853538"/>
    <w:rsid w:val="00853A13"/>
    <w:rsid w:val="0085480C"/>
    <w:rsid w:val="00854DA3"/>
    <w:rsid w:val="008557FF"/>
    <w:rsid w:val="00855BDB"/>
    <w:rsid w:val="0085615D"/>
    <w:rsid w:val="00857234"/>
    <w:rsid w:val="008632C8"/>
    <w:rsid w:val="00866724"/>
    <w:rsid w:val="00866B4A"/>
    <w:rsid w:val="00866ECB"/>
    <w:rsid w:val="00867E20"/>
    <w:rsid w:val="00870666"/>
    <w:rsid w:val="0087077D"/>
    <w:rsid w:val="008721E4"/>
    <w:rsid w:val="00873124"/>
    <w:rsid w:val="00873154"/>
    <w:rsid w:val="0087388C"/>
    <w:rsid w:val="00873B80"/>
    <w:rsid w:val="008764C9"/>
    <w:rsid w:val="00877016"/>
    <w:rsid w:val="00877487"/>
    <w:rsid w:val="00880075"/>
    <w:rsid w:val="00880B9C"/>
    <w:rsid w:val="00880E1D"/>
    <w:rsid w:val="00882176"/>
    <w:rsid w:val="00882766"/>
    <w:rsid w:val="008829E9"/>
    <w:rsid w:val="00883D58"/>
    <w:rsid w:val="00887829"/>
    <w:rsid w:val="00887AA3"/>
    <w:rsid w:val="0089025F"/>
    <w:rsid w:val="008908E7"/>
    <w:rsid w:val="008923C0"/>
    <w:rsid w:val="00892BDD"/>
    <w:rsid w:val="0089373B"/>
    <w:rsid w:val="00893C2E"/>
    <w:rsid w:val="00894130"/>
    <w:rsid w:val="00894838"/>
    <w:rsid w:val="0089536F"/>
    <w:rsid w:val="00895706"/>
    <w:rsid w:val="008960F0"/>
    <w:rsid w:val="008968D8"/>
    <w:rsid w:val="008A0352"/>
    <w:rsid w:val="008A0FEC"/>
    <w:rsid w:val="008A1291"/>
    <w:rsid w:val="008A12EB"/>
    <w:rsid w:val="008A27F4"/>
    <w:rsid w:val="008A36D4"/>
    <w:rsid w:val="008A3D8E"/>
    <w:rsid w:val="008A485C"/>
    <w:rsid w:val="008A4986"/>
    <w:rsid w:val="008A6146"/>
    <w:rsid w:val="008B0081"/>
    <w:rsid w:val="008B06E7"/>
    <w:rsid w:val="008B0701"/>
    <w:rsid w:val="008B179B"/>
    <w:rsid w:val="008B1A6C"/>
    <w:rsid w:val="008B2DD2"/>
    <w:rsid w:val="008B4720"/>
    <w:rsid w:val="008B528E"/>
    <w:rsid w:val="008B52EF"/>
    <w:rsid w:val="008B7DF5"/>
    <w:rsid w:val="008C0EAB"/>
    <w:rsid w:val="008C0F14"/>
    <w:rsid w:val="008C2061"/>
    <w:rsid w:val="008C2317"/>
    <w:rsid w:val="008C238A"/>
    <w:rsid w:val="008C2652"/>
    <w:rsid w:val="008C3235"/>
    <w:rsid w:val="008C3EF0"/>
    <w:rsid w:val="008C78A8"/>
    <w:rsid w:val="008C7EFF"/>
    <w:rsid w:val="008D1EAD"/>
    <w:rsid w:val="008D301D"/>
    <w:rsid w:val="008D3525"/>
    <w:rsid w:val="008D3822"/>
    <w:rsid w:val="008D4B03"/>
    <w:rsid w:val="008D7018"/>
    <w:rsid w:val="008E1B2C"/>
    <w:rsid w:val="008E3A47"/>
    <w:rsid w:val="008E453C"/>
    <w:rsid w:val="008E484A"/>
    <w:rsid w:val="008E4D54"/>
    <w:rsid w:val="008E5E45"/>
    <w:rsid w:val="008E6148"/>
    <w:rsid w:val="008E7CF4"/>
    <w:rsid w:val="008F0A29"/>
    <w:rsid w:val="008F2243"/>
    <w:rsid w:val="008F2329"/>
    <w:rsid w:val="008F2CC8"/>
    <w:rsid w:val="008F311A"/>
    <w:rsid w:val="008F5466"/>
    <w:rsid w:val="008F55BC"/>
    <w:rsid w:val="008F5EFF"/>
    <w:rsid w:val="008F7AB6"/>
    <w:rsid w:val="00900E10"/>
    <w:rsid w:val="009022E4"/>
    <w:rsid w:val="00903048"/>
    <w:rsid w:val="00903B5E"/>
    <w:rsid w:val="00905179"/>
    <w:rsid w:val="00905D94"/>
    <w:rsid w:val="009075F2"/>
    <w:rsid w:val="0091375C"/>
    <w:rsid w:val="009145E2"/>
    <w:rsid w:val="00914A80"/>
    <w:rsid w:val="00916DC1"/>
    <w:rsid w:val="00917384"/>
    <w:rsid w:val="009175F4"/>
    <w:rsid w:val="009218C5"/>
    <w:rsid w:val="00922BC3"/>
    <w:rsid w:val="00923C34"/>
    <w:rsid w:val="00924CDC"/>
    <w:rsid w:val="009271CC"/>
    <w:rsid w:val="009321B1"/>
    <w:rsid w:val="00932E86"/>
    <w:rsid w:val="00933F2D"/>
    <w:rsid w:val="00937C06"/>
    <w:rsid w:val="00943048"/>
    <w:rsid w:val="00943285"/>
    <w:rsid w:val="00943F91"/>
    <w:rsid w:val="00945214"/>
    <w:rsid w:val="00945D70"/>
    <w:rsid w:val="009462FE"/>
    <w:rsid w:val="0094688D"/>
    <w:rsid w:val="0094704A"/>
    <w:rsid w:val="0094785C"/>
    <w:rsid w:val="00947DA0"/>
    <w:rsid w:val="00947DFC"/>
    <w:rsid w:val="009502A3"/>
    <w:rsid w:val="00950EE0"/>
    <w:rsid w:val="00951807"/>
    <w:rsid w:val="009525F6"/>
    <w:rsid w:val="00952640"/>
    <w:rsid w:val="00952732"/>
    <w:rsid w:val="009535C4"/>
    <w:rsid w:val="00953EB8"/>
    <w:rsid w:val="00956FD9"/>
    <w:rsid w:val="009579FA"/>
    <w:rsid w:val="00960E6E"/>
    <w:rsid w:val="00962AE5"/>
    <w:rsid w:val="00963662"/>
    <w:rsid w:val="0096463A"/>
    <w:rsid w:val="009657A3"/>
    <w:rsid w:val="00965881"/>
    <w:rsid w:val="00966888"/>
    <w:rsid w:val="009674B7"/>
    <w:rsid w:val="00970A9D"/>
    <w:rsid w:val="00971BF8"/>
    <w:rsid w:val="00972132"/>
    <w:rsid w:val="00972167"/>
    <w:rsid w:val="0097229E"/>
    <w:rsid w:val="00974268"/>
    <w:rsid w:val="00976D3C"/>
    <w:rsid w:val="009807CB"/>
    <w:rsid w:val="009808D3"/>
    <w:rsid w:val="00983B0E"/>
    <w:rsid w:val="00984234"/>
    <w:rsid w:val="00990D1D"/>
    <w:rsid w:val="009933E5"/>
    <w:rsid w:val="00994104"/>
    <w:rsid w:val="0099508B"/>
    <w:rsid w:val="009960A3"/>
    <w:rsid w:val="00996BC2"/>
    <w:rsid w:val="00997DF9"/>
    <w:rsid w:val="009A0842"/>
    <w:rsid w:val="009A152E"/>
    <w:rsid w:val="009A1818"/>
    <w:rsid w:val="009A1AE9"/>
    <w:rsid w:val="009A3651"/>
    <w:rsid w:val="009A3843"/>
    <w:rsid w:val="009A6014"/>
    <w:rsid w:val="009A7160"/>
    <w:rsid w:val="009A721F"/>
    <w:rsid w:val="009B1003"/>
    <w:rsid w:val="009B1E03"/>
    <w:rsid w:val="009B3244"/>
    <w:rsid w:val="009B3254"/>
    <w:rsid w:val="009B368A"/>
    <w:rsid w:val="009B39BC"/>
    <w:rsid w:val="009B3A81"/>
    <w:rsid w:val="009B3E08"/>
    <w:rsid w:val="009B4189"/>
    <w:rsid w:val="009B43C6"/>
    <w:rsid w:val="009B6D86"/>
    <w:rsid w:val="009C0D05"/>
    <w:rsid w:val="009C3AFB"/>
    <w:rsid w:val="009C4070"/>
    <w:rsid w:val="009C48A6"/>
    <w:rsid w:val="009C4E40"/>
    <w:rsid w:val="009C59FC"/>
    <w:rsid w:val="009C5BA5"/>
    <w:rsid w:val="009C675E"/>
    <w:rsid w:val="009D1909"/>
    <w:rsid w:val="009D1BAD"/>
    <w:rsid w:val="009D20FB"/>
    <w:rsid w:val="009D2495"/>
    <w:rsid w:val="009D2A95"/>
    <w:rsid w:val="009D3464"/>
    <w:rsid w:val="009D595D"/>
    <w:rsid w:val="009D5983"/>
    <w:rsid w:val="009D5FE0"/>
    <w:rsid w:val="009D7957"/>
    <w:rsid w:val="009E0E4F"/>
    <w:rsid w:val="009E19D8"/>
    <w:rsid w:val="009E2563"/>
    <w:rsid w:val="009E3FDD"/>
    <w:rsid w:val="009E4D2A"/>
    <w:rsid w:val="009E52FA"/>
    <w:rsid w:val="009E7D39"/>
    <w:rsid w:val="009F0C1C"/>
    <w:rsid w:val="009F1ABB"/>
    <w:rsid w:val="009F201D"/>
    <w:rsid w:val="009F2115"/>
    <w:rsid w:val="009F388F"/>
    <w:rsid w:val="009F43AF"/>
    <w:rsid w:val="009F5188"/>
    <w:rsid w:val="009F5B73"/>
    <w:rsid w:val="009F6C30"/>
    <w:rsid w:val="00A027B7"/>
    <w:rsid w:val="00A036B6"/>
    <w:rsid w:val="00A03D5F"/>
    <w:rsid w:val="00A04081"/>
    <w:rsid w:val="00A0442E"/>
    <w:rsid w:val="00A0589C"/>
    <w:rsid w:val="00A06D89"/>
    <w:rsid w:val="00A0721D"/>
    <w:rsid w:val="00A075A2"/>
    <w:rsid w:val="00A076C9"/>
    <w:rsid w:val="00A10FB8"/>
    <w:rsid w:val="00A13B90"/>
    <w:rsid w:val="00A13EF3"/>
    <w:rsid w:val="00A14BFC"/>
    <w:rsid w:val="00A16558"/>
    <w:rsid w:val="00A17CD6"/>
    <w:rsid w:val="00A240D3"/>
    <w:rsid w:val="00A2415C"/>
    <w:rsid w:val="00A24D37"/>
    <w:rsid w:val="00A255EF"/>
    <w:rsid w:val="00A26AF7"/>
    <w:rsid w:val="00A2714C"/>
    <w:rsid w:val="00A27D82"/>
    <w:rsid w:val="00A30D83"/>
    <w:rsid w:val="00A316EC"/>
    <w:rsid w:val="00A32200"/>
    <w:rsid w:val="00A3238A"/>
    <w:rsid w:val="00A330C0"/>
    <w:rsid w:val="00A359AE"/>
    <w:rsid w:val="00A35D7C"/>
    <w:rsid w:val="00A36A08"/>
    <w:rsid w:val="00A37335"/>
    <w:rsid w:val="00A405B3"/>
    <w:rsid w:val="00A41E1F"/>
    <w:rsid w:val="00A4287F"/>
    <w:rsid w:val="00A435F2"/>
    <w:rsid w:val="00A454B5"/>
    <w:rsid w:val="00A4554F"/>
    <w:rsid w:val="00A4717E"/>
    <w:rsid w:val="00A4796B"/>
    <w:rsid w:val="00A47FD9"/>
    <w:rsid w:val="00A51062"/>
    <w:rsid w:val="00A54317"/>
    <w:rsid w:val="00A61434"/>
    <w:rsid w:val="00A6386F"/>
    <w:rsid w:val="00A64953"/>
    <w:rsid w:val="00A64D2D"/>
    <w:rsid w:val="00A65B78"/>
    <w:rsid w:val="00A7223C"/>
    <w:rsid w:val="00A72ABE"/>
    <w:rsid w:val="00A73743"/>
    <w:rsid w:val="00A74A8B"/>
    <w:rsid w:val="00A75EF0"/>
    <w:rsid w:val="00A76581"/>
    <w:rsid w:val="00A766DE"/>
    <w:rsid w:val="00A76767"/>
    <w:rsid w:val="00A81649"/>
    <w:rsid w:val="00A818E1"/>
    <w:rsid w:val="00A81A83"/>
    <w:rsid w:val="00A830D7"/>
    <w:rsid w:val="00A8556A"/>
    <w:rsid w:val="00A91CC9"/>
    <w:rsid w:val="00A928A2"/>
    <w:rsid w:val="00A96656"/>
    <w:rsid w:val="00A969DC"/>
    <w:rsid w:val="00AA0CF4"/>
    <w:rsid w:val="00AA1184"/>
    <w:rsid w:val="00AA255A"/>
    <w:rsid w:val="00AA456C"/>
    <w:rsid w:val="00AA53F2"/>
    <w:rsid w:val="00AA5A8E"/>
    <w:rsid w:val="00AA5B8A"/>
    <w:rsid w:val="00AA79DC"/>
    <w:rsid w:val="00AA79ED"/>
    <w:rsid w:val="00AA7F6D"/>
    <w:rsid w:val="00AB0A02"/>
    <w:rsid w:val="00AB0BE8"/>
    <w:rsid w:val="00AB0FA2"/>
    <w:rsid w:val="00AB1BFD"/>
    <w:rsid w:val="00AB1CED"/>
    <w:rsid w:val="00AB1EB1"/>
    <w:rsid w:val="00AB2C6F"/>
    <w:rsid w:val="00AB3295"/>
    <w:rsid w:val="00AB361B"/>
    <w:rsid w:val="00AB38CA"/>
    <w:rsid w:val="00AB429C"/>
    <w:rsid w:val="00AB4841"/>
    <w:rsid w:val="00AB5243"/>
    <w:rsid w:val="00AB58FE"/>
    <w:rsid w:val="00AC14F2"/>
    <w:rsid w:val="00AC166B"/>
    <w:rsid w:val="00AC201B"/>
    <w:rsid w:val="00AC2C38"/>
    <w:rsid w:val="00AC2EAC"/>
    <w:rsid w:val="00AC4C51"/>
    <w:rsid w:val="00AC4F86"/>
    <w:rsid w:val="00AC5602"/>
    <w:rsid w:val="00AC5CC6"/>
    <w:rsid w:val="00AC60DA"/>
    <w:rsid w:val="00AC6194"/>
    <w:rsid w:val="00AC7DD0"/>
    <w:rsid w:val="00AD1E12"/>
    <w:rsid w:val="00AD3ACE"/>
    <w:rsid w:val="00AD59E8"/>
    <w:rsid w:val="00AD5DA9"/>
    <w:rsid w:val="00AD669C"/>
    <w:rsid w:val="00AE1EAB"/>
    <w:rsid w:val="00AE2706"/>
    <w:rsid w:val="00AE3F45"/>
    <w:rsid w:val="00AE47DA"/>
    <w:rsid w:val="00AE576E"/>
    <w:rsid w:val="00AE6097"/>
    <w:rsid w:val="00AE6708"/>
    <w:rsid w:val="00AE6B75"/>
    <w:rsid w:val="00AE7C97"/>
    <w:rsid w:val="00AF0421"/>
    <w:rsid w:val="00AF0895"/>
    <w:rsid w:val="00AF0B67"/>
    <w:rsid w:val="00AF1B9D"/>
    <w:rsid w:val="00AF2004"/>
    <w:rsid w:val="00AF20C5"/>
    <w:rsid w:val="00AF3DED"/>
    <w:rsid w:val="00AF42F6"/>
    <w:rsid w:val="00AF4498"/>
    <w:rsid w:val="00AF529F"/>
    <w:rsid w:val="00AF628C"/>
    <w:rsid w:val="00AF63CC"/>
    <w:rsid w:val="00B00C09"/>
    <w:rsid w:val="00B00CF6"/>
    <w:rsid w:val="00B04737"/>
    <w:rsid w:val="00B06D5F"/>
    <w:rsid w:val="00B10D9E"/>
    <w:rsid w:val="00B10EDE"/>
    <w:rsid w:val="00B1119E"/>
    <w:rsid w:val="00B127D2"/>
    <w:rsid w:val="00B128BE"/>
    <w:rsid w:val="00B12F38"/>
    <w:rsid w:val="00B13431"/>
    <w:rsid w:val="00B13A25"/>
    <w:rsid w:val="00B14657"/>
    <w:rsid w:val="00B1477B"/>
    <w:rsid w:val="00B14C36"/>
    <w:rsid w:val="00B15785"/>
    <w:rsid w:val="00B16334"/>
    <w:rsid w:val="00B1650B"/>
    <w:rsid w:val="00B16BFB"/>
    <w:rsid w:val="00B20CA2"/>
    <w:rsid w:val="00B20DE9"/>
    <w:rsid w:val="00B2287B"/>
    <w:rsid w:val="00B24EC3"/>
    <w:rsid w:val="00B25773"/>
    <w:rsid w:val="00B31987"/>
    <w:rsid w:val="00B33B06"/>
    <w:rsid w:val="00B36173"/>
    <w:rsid w:val="00B37AC9"/>
    <w:rsid w:val="00B425E2"/>
    <w:rsid w:val="00B427B9"/>
    <w:rsid w:val="00B43080"/>
    <w:rsid w:val="00B432B8"/>
    <w:rsid w:val="00B433AB"/>
    <w:rsid w:val="00B4588D"/>
    <w:rsid w:val="00B466ED"/>
    <w:rsid w:val="00B46DE5"/>
    <w:rsid w:val="00B47A06"/>
    <w:rsid w:val="00B50071"/>
    <w:rsid w:val="00B509EF"/>
    <w:rsid w:val="00B50E89"/>
    <w:rsid w:val="00B51A8B"/>
    <w:rsid w:val="00B53F2D"/>
    <w:rsid w:val="00B56688"/>
    <w:rsid w:val="00B57B0E"/>
    <w:rsid w:val="00B608F9"/>
    <w:rsid w:val="00B615F5"/>
    <w:rsid w:val="00B61AFF"/>
    <w:rsid w:val="00B620D4"/>
    <w:rsid w:val="00B62201"/>
    <w:rsid w:val="00B63AB8"/>
    <w:rsid w:val="00B64E2D"/>
    <w:rsid w:val="00B66674"/>
    <w:rsid w:val="00B66D1D"/>
    <w:rsid w:val="00B67F68"/>
    <w:rsid w:val="00B7100B"/>
    <w:rsid w:val="00B71F65"/>
    <w:rsid w:val="00B722ED"/>
    <w:rsid w:val="00B72367"/>
    <w:rsid w:val="00B732E3"/>
    <w:rsid w:val="00B73C2D"/>
    <w:rsid w:val="00B74682"/>
    <w:rsid w:val="00B7522F"/>
    <w:rsid w:val="00B75433"/>
    <w:rsid w:val="00B76A89"/>
    <w:rsid w:val="00B77155"/>
    <w:rsid w:val="00B82560"/>
    <w:rsid w:val="00B8546E"/>
    <w:rsid w:val="00B869FB"/>
    <w:rsid w:val="00B86A3B"/>
    <w:rsid w:val="00B86F4E"/>
    <w:rsid w:val="00B87F8E"/>
    <w:rsid w:val="00B91729"/>
    <w:rsid w:val="00B93216"/>
    <w:rsid w:val="00B93378"/>
    <w:rsid w:val="00B95521"/>
    <w:rsid w:val="00B958AD"/>
    <w:rsid w:val="00B971F0"/>
    <w:rsid w:val="00B9736A"/>
    <w:rsid w:val="00B975E4"/>
    <w:rsid w:val="00B97834"/>
    <w:rsid w:val="00BA0065"/>
    <w:rsid w:val="00BA0883"/>
    <w:rsid w:val="00BB0E88"/>
    <w:rsid w:val="00BB24B8"/>
    <w:rsid w:val="00BB2C85"/>
    <w:rsid w:val="00BB35EF"/>
    <w:rsid w:val="00BB3661"/>
    <w:rsid w:val="00BB3AEF"/>
    <w:rsid w:val="00BB453C"/>
    <w:rsid w:val="00BB4CFC"/>
    <w:rsid w:val="00BB6351"/>
    <w:rsid w:val="00BB756D"/>
    <w:rsid w:val="00BC0077"/>
    <w:rsid w:val="00BC110E"/>
    <w:rsid w:val="00BC1825"/>
    <w:rsid w:val="00BC33AE"/>
    <w:rsid w:val="00BC38E7"/>
    <w:rsid w:val="00BC477C"/>
    <w:rsid w:val="00BC5256"/>
    <w:rsid w:val="00BC5DFF"/>
    <w:rsid w:val="00BC6CC4"/>
    <w:rsid w:val="00BC7A35"/>
    <w:rsid w:val="00BD093B"/>
    <w:rsid w:val="00BD1365"/>
    <w:rsid w:val="00BD1409"/>
    <w:rsid w:val="00BD55DF"/>
    <w:rsid w:val="00BD6505"/>
    <w:rsid w:val="00BD6EC5"/>
    <w:rsid w:val="00BE0280"/>
    <w:rsid w:val="00BE10F0"/>
    <w:rsid w:val="00BE14C2"/>
    <w:rsid w:val="00BE365A"/>
    <w:rsid w:val="00BE5517"/>
    <w:rsid w:val="00BE645F"/>
    <w:rsid w:val="00BE698A"/>
    <w:rsid w:val="00BE744D"/>
    <w:rsid w:val="00BE7E08"/>
    <w:rsid w:val="00BF1810"/>
    <w:rsid w:val="00BF2667"/>
    <w:rsid w:val="00BF3D2A"/>
    <w:rsid w:val="00BF4550"/>
    <w:rsid w:val="00BF5476"/>
    <w:rsid w:val="00BF62EC"/>
    <w:rsid w:val="00BF66C9"/>
    <w:rsid w:val="00BF6CD6"/>
    <w:rsid w:val="00C0014C"/>
    <w:rsid w:val="00C00BBA"/>
    <w:rsid w:val="00C0427B"/>
    <w:rsid w:val="00C048A5"/>
    <w:rsid w:val="00C07037"/>
    <w:rsid w:val="00C0757D"/>
    <w:rsid w:val="00C10C01"/>
    <w:rsid w:val="00C10C23"/>
    <w:rsid w:val="00C122A3"/>
    <w:rsid w:val="00C12AC7"/>
    <w:rsid w:val="00C13186"/>
    <w:rsid w:val="00C13E10"/>
    <w:rsid w:val="00C13EC8"/>
    <w:rsid w:val="00C22C51"/>
    <w:rsid w:val="00C240FE"/>
    <w:rsid w:val="00C25DB0"/>
    <w:rsid w:val="00C26617"/>
    <w:rsid w:val="00C2661F"/>
    <w:rsid w:val="00C269CD"/>
    <w:rsid w:val="00C27791"/>
    <w:rsid w:val="00C3051B"/>
    <w:rsid w:val="00C315EC"/>
    <w:rsid w:val="00C3238C"/>
    <w:rsid w:val="00C33971"/>
    <w:rsid w:val="00C42F58"/>
    <w:rsid w:val="00C46512"/>
    <w:rsid w:val="00C46590"/>
    <w:rsid w:val="00C46BD1"/>
    <w:rsid w:val="00C47725"/>
    <w:rsid w:val="00C51A1D"/>
    <w:rsid w:val="00C51AB1"/>
    <w:rsid w:val="00C53B1E"/>
    <w:rsid w:val="00C5447D"/>
    <w:rsid w:val="00C54A95"/>
    <w:rsid w:val="00C5501E"/>
    <w:rsid w:val="00C55713"/>
    <w:rsid w:val="00C570E4"/>
    <w:rsid w:val="00C572AA"/>
    <w:rsid w:val="00C575F5"/>
    <w:rsid w:val="00C600AA"/>
    <w:rsid w:val="00C616EF"/>
    <w:rsid w:val="00C62479"/>
    <w:rsid w:val="00C6483F"/>
    <w:rsid w:val="00C662CE"/>
    <w:rsid w:val="00C66B6B"/>
    <w:rsid w:val="00C70796"/>
    <w:rsid w:val="00C71008"/>
    <w:rsid w:val="00C725C4"/>
    <w:rsid w:val="00C727B4"/>
    <w:rsid w:val="00C72DDA"/>
    <w:rsid w:val="00C73DE4"/>
    <w:rsid w:val="00C75D89"/>
    <w:rsid w:val="00C77678"/>
    <w:rsid w:val="00C80907"/>
    <w:rsid w:val="00C836D3"/>
    <w:rsid w:val="00C83B46"/>
    <w:rsid w:val="00C83DF4"/>
    <w:rsid w:val="00C845FB"/>
    <w:rsid w:val="00C8509C"/>
    <w:rsid w:val="00C9174E"/>
    <w:rsid w:val="00C92584"/>
    <w:rsid w:val="00C93B8B"/>
    <w:rsid w:val="00C93ED9"/>
    <w:rsid w:val="00C9436B"/>
    <w:rsid w:val="00C94838"/>
    <w:rsid w:val="00C94D2C"/>
    <w:rsid w:val="00C9786E"/>
    <w:rsid w:val="00CA0741"/>
    <w:rsid w:val="00CA1EE7"/>
    <w:rsid w:val="00CA2A78"/>
    <w:rsid w:val="00CA3B3F"/>
    <w:rsid w:val="00CA3EDF"/>
    <w:rsid w:val="00CA54D5"/>
    <w:rsid w:val="00CA564D"/>
    <w:rsid w:val="00CA6094"/>
    <w:rsid w:val="00CA6AC8"/>
    <w:rsid w:val="00CB075B"/>
    <w:rsid w:val="00CB17CB"/>
    <w:rsid w:val="00CB2319"/>
    <w:rsid w:val="00CB33CC"/>
    <w:rsid w:val="00CB3EDF"/>
    <w:rsid w:val="00CB5576"/>
    <w:rsid w:val="00CB599D"/>
    <w:rsid w:val="00CB6624"/>
    <w:rsid w:val="00CC1579"/>
    <w:rsid w:val="00CC1F21"/>
    <w:rsid w:val="00CC2629"/>
    <w:rsid w:val="00CC33EC"/>
    <w:rsid w:val="00CC3546"/>
    <w:rsid w:val="00CC4ED8"/>
    <w:rsid w:val="00CC5DFD"/>
    <w:rsid w:val="00CC7695"/>
    <w:rsid w:val="00CD03D6"/>
    <w:rsid w:val="00CD0BA4"/>
    <w:rsid w:val="00CD23EB"/>
    <w:rsid w:val="00CD3463"/>
    <w:rsid w:val="00CD3C86"/>
    <w:rsid w:val="00CD4002"/>
    <w:rsid w:val="00CD5E0B"/>
    <w:rsid w:val="00CD6E7F"/>
    <w:rsid w:val="00CD7766"/>
    <w:rsid w:val="00CD79B3"/>
    <w:rsid w:val="00CE0C1C"/>
    <w:rsid w:val="00CE0C27"/>
    <w:rsid w:val="00CE17B6"/>
    <w:rsid w:val="00CE2A7C"/>
    <w:rsid w:val="00CE3634"/>
    <w:rsid w:val="00CE5700"/>
    <w:rsid w:val="00CF0A60"/>
    <w:rsid w:val="00CF1448"/>
    <w:rsid w:val="00CF1A88"/>
    <w:rsid w:val="00CF29D0"/>
    <w:rsid w:val="00CF3743"/>
    <w:rsid w:val="00CF4436"/>
    <w:rsid w:val="00CF4CCB"/>
    <w:rsid w:val="00CF5A9B"/>
    <w:rsid w:val="00CF732B"/>
    <w:rsid w:val="00CF7EC8"/>
    <w:rsid w:val="00D00130"/>
    <w:rsid w:val="00D0044B"/>
    <w:rsid w:val="00D011BD"/>
    <w:rsid w:val="00D02AF6"/>
    <w:rsid w:val="00D03005"/>
    <w:rsid w:val="00D03984"/>
    <w:rsid w:val="00D03D35"/>
    <w:rsid w:val="00D05194"/>
    <w:rsid w:val="00D05357"/>
    <w:rsid w:val="00D06044"/>
    <w:rsid w:val="00D063C4"/>
    <w:rsid w:val="00D06ADA"/>
    <w:rsid w:val="00D06B77"/>
    <w:rsid w:val="00D0737A"/>
    <w:rsid w:val="00D0737C"/>
    <w:rsid w:val="00D07386"/>
    <w:rsid w:val="00D073D2"/>
    <w:rsid w:val="00D0799C"/>
    <w:rsid w:val="00D07AAF"/>
    <w:rsid w:val="00D07E5A"/>
    <w:rsid w:val="00D10172"/>
    <w:rsid w:val="00D11BFD"/>
    <w:rsid w:val="00D123C6"/>
    <w:rsid w:val="00D12E32"/>
    <w:rsid w:val="00D1594D"/>
    <w:rsid w:val="00D15AC5"/>
    <w:rsid w:val="00D160B1"/>
    <w:rsid w:val="00D216CD"/>
    <w:rsid w:val="00D21B38"/>
    <w:rsid w:val="00D21B7F"/>
    <w:rsid w:val="00D22A7B"/>
    <w:rsid w:val="00D22C88"/>
    <w:rsid w:val="00D23EE5"/>
    <w:rsid w:val="00D2464F"/>
    <w:rsid w:val="00D26106"/>
    <w:rsid w:val="00D27132"/>
    <w:rsid w:val="00D27B12"/>
    <w:rsid w:val="00D27E3B"/>
    <w:rsid w:val="00D311AB"/>
    <w:rsid w:val="00D31394"/>
    <w:rsid w:val="00D3192A"/>
    <w:rsid w:val="00D31BD7"/>
    <w:rsid w:val="00D322F2"/>
    <w:rsid w:val="00D328D4"/>
    <w:rsid w:val="00D3441D"/>
    <w:rsid w:val="00D35521"/>
    <w:rsid w:val="00D370DC"/>
    <w:rsid w:val="00D402AC"/>
    <w:rsid w:val="00D4089B"/>
    <w:rsid w:val="00D40D05"/>
    <w:rsid w:val="00D417E3"/>
    <w:rsid w:val="00D4468C"/>
    <w:rsid w:val="00D453CB"/>
    <w:rsid w:val="00D46356"/>
    <w:rsid w:val="00D5008D"/>
    <w:rsid w:val="00D5047A"/>
    <w:rsid w:val="00D504A6"/>
    <w:rsid w:val="00D519C0"/>
    <w:rsid w:val="00D52FE3"/>
    <w:rsid w:val="00D54435"/>
    <w:rsid w:val="00D54EA8"/>
    <w:rsid w:val="00D55D69"/>
    <w:rsid w:val="00D561C5"/>
    <w:rsid w:val="00D617EF"/>
    <w:rsid w:val="00D61A94"/>
    <w:rsid w:val="00D6235B"/>
    <w:rsid w:val="00D62B6C"/>
    <w:rsid w:val="00D62CCB"/>
    <w:rsid w:val="00D62D69"/>
    <w:rsid w:val="00D62D8C"/>
    <w:rsid w:val="00D6406E"/>
    <w:rsid w:val="00D67977"/>
    <w:rsid w:val="00D67D7A"/>
    <w:rsid w:val="00D71036"/>
    <w:rsid w:val="00D71584"/>
    <w:rsid w:val="00D7181D"/>
    <w:rsid w:val="00D7197B"/>
    <w:rsid w:val="00D75A46"/>
    <w:rsid w:val="00D75D41"/>
    <w:rsid w:val="00D75E06"/>
    <w:rsid w:val="00D76536"/>
    <w:rsid w:val="00D76735"/>
    <w:rsid w:val="00D767BC"/>
    <w:rsid w:val="00D76D8F"/>
    <w:rsid w:val="00D81BBB"/>
    <w:rsid w:val="00D82074"/>
    <w:rsid w:val="00D84D19"/>
    <w:rsid w:val="00D85877"/>
    <w:rsid w:val="00D86F3D"/>
    <w:rsid w:val="00D905DD"/>
    <w:rsid w:val="00D9187F"/>
    <w:rsid w:val="00D91BDF"/>
    <w:rsid w:val="00D92A3E"/>
    <w:rsid w:val="00D9305E"/>
    <w:rsid w:val="00D936B4"/>
    <w:rsid w:val="00D94546"/>
    <w:rsid w:val="00D969D8"/>
    <w:rsid w:val="00DA18C4"/>
    <w:rsid w:val="00DA1B8A"/>
    <w:rsid w:val="00DA2AB5"/>
    <w:rsid w:val="00DA2AD7"/>
    <w:rsid w:val="00DA554E"/>
    <w:rsid w:val="00DA6143"/>
    <w:rsid w:val="00DB04B1"/>
    <w:rsid w:val="00DB0D96"/>
    <w:rsid w:val="00DB1028"/>
    <w:rsid w:val="00DB33E5"/>
    <w:rsid w:val="00DB4FE5"/>
    <w:rsid w:val="00DB7A5B"/>
    <w:rsid w:val="00DC0774"/>
    <w:rsid w:val="00DC1160"/>
    <w:rsid w:val="00DC17E4"/>
    <w:rsid w:val="00DC1ADD"/>
    <w:rsid w:val="00DC3501"/>
    <w:rsid w:val="00DC36B4"/>
    <w:rsid w:val="00DC448D"/>
    <w:rsid w:val="00DC56F3"/>
    <w:rsid w:val="00DC5F6A"/>
    <w:rsid w:val="00DC781A"/>
    <w:rsid w:val="00DD17BA"/>
    <w:rsid w:val="00DD224B"/>
    <w:rsid w:val="00DD32B0"/>
    <w:rsid w:val="00DD3EEB"/>
    <w:rsid w:val="00DD404B"/>
    <w:rsid w:val="00DD40C0"/>
    <w:rsid w:val="00DD559B"/>
    <w:rsid w:val="00DD5A41"/>
    <w:rsid w:val="00DD62D3"/>
    <w:rsid w:val="00DD661F"/>
    <w:rsid w:val="00DD6B10"/>
    <w:rsid w:val="00DD6C10"/>
    <w:rsid w:val="00DD7B44"/>
    <w:rsid w:val="00DE13E2"/>
    <w:rsid w:val="00DE1827"/>
    <w:rsid w:val="00DE1920"/>
    <w:rsid w:val="00DE4342"/>
    <w:rsid w:val="00DE467F"/>
    <w:rsid w:val="00DE5693"/>
    <w:rsid w:val="00DE64BF"/>
    <w:rsid w:val="00DE69BA"/>
    <w:rsid w:val="00DF17E7"/>
    <w:rsid w:val="00DF1B7D"/>
    <w:rsid w:val="00DF2AAC"/>
    <w:rsid w:val="00DF3FE6"/>
    <w:rsid w:val="00DF49C4"/>
    <w:rsid w:val="00DF6BE7"/>
    <w:rsid w:val="00DF6DFC"/>
    <w:rsid w:val="00DF7773"/>
    <w:rsid w:val="00DF7EF7"/>
    <w:rsid w:val="00E003C5"/>
    <w:rsid w:val="00E006B4"/>
    <w:rsid w:val="00E00883"/>
    <w:rsid w:val="00E008AA"/>
    <w:rsid w:val="00E02F45"/>
    <w:rsid w:val="00E0318C"/>
    <w:rsid w:val="00E05E09"/>
    <w:rsid w:val="00E06A16"/>
    <w:rsid w:val="00E07711"/>
    <w:rsid w:val="00E10ED3"/>
    <w:rsid w:val="00E1259A"/>
    <w:rsid w:val="00E12FAA"/>
    <w:rsid w:val="00E131C8"/>
    <w:rsid w:val="00E1562E"/>
    <w:rsid w:val="00E16554"/>
    <w:rsid w:val="00E1699A"/>
    <w:rsid w:val="00E175E7"/>
    <w:rsid w:val="00E17AC7"/>
    <w:rsid w:val="00E203DF"/>
    <w:rsid w:val="00E22083"/>
    <w:rsid w:val="00E231F9"/>
    <w:rsid w:val="00E260B5"/>
    <w:rsid w:val="00E26903"/>
    <w:rsid w:val="00E2702D"/>
    <w:rsid w:val="00E27A7B"/>
    <w:rsid w:val="00E27ADC"/>
    <w:rsid w:val="00E27AF0"/>
    <w:rsid w:val="00E27D7C"/>
    <w:rsid w:val="00E329F8"/>
    <w:rsid w:val="00E32AAD"/>
    <w:rsid w:val="00E32C35"/>
    <w:rsid w:val="00E33857"/>
    <w:rsid w:val="00E33D4E"/>
    <w:rsid w:val="00E33E6F"/>
    <w:rsid w:val="00E34F42"/>
    <w:rsid w:val="00E359CD"/>
    <w:rsid w:val="00E35BA1"/>
    <w:rsid w:val="00E35CB8"/>
    <w:rsid w:val="00E368AB"/>
    <w:rsid w:val="00E37024"/>
    <w:rsid w:val="00E4123A"/>
    <w:rsid w:val="00E41E41"/>
    <w:rsid w:val="00E43A61"/>
    <w:rsid w:val="00E44CAD"/>
    <w:rsid w:val="00E4596C"/>
    <w:rsid w:val="00E45CAF"/>
    <w:rsid w:val="00E45CB2"/>
    <w:rsid w:val="00E46757"/>
    <w:rsid w:val="00E476BE"/>
    <w:rsid w:val="00E503F0"/>
    <w:rsid w:val="00E5196E"/>
    <w:rsid w:val="00E52E5B"/>
    <w:rsid w:val="00E52FCE"/>
    <w:rsid w:val="00E53BE8"/>
    <w:rsid w:val="00E54DAC"/>
    <w:rsid w:val="00E54E01"/>
    <w:rsid w:val="00E55B86"/>
    <w:rsid w:val="00E5699C"/>
    <w:rsid w:val="00E56DCA"/>
    <w:rsid w:val="00E576B7"/>
    <w:rsid w:val="00E57B3E"/>
    <w:rsid w:val="00E60629"/>
    <w:rsid w:val="00E6212E"/>
    <w:rsid w:val="00E64750"/>
    <w:rsid w:val="00E64B6F"/>
    <w:rsid w:val="00E65190"/>
    <w:rsid w:val="00E665E1"/>
    <w:rsid w:val="00E66B2B"/>
    <w:rsid w:val="00E67A62"/>
    <w:rsid w:val="00E71CE2"/>
    <w:rsid w:val="00E731D3"/>
    <w:rsid w:val="00E73F85"/>
    <w:rsid w:val="00E74994"/>
    <w:rsid w:val="00E764BE"/>
    <w:rsid w:val="00E76BB6"/>
    <w:rsid w:val="00E808DD"/>
    <w:rsid w:val="00E843E6"/>
    <w:rsid w:val="00E854C4"/>
    <w:rsid w:val="00E86C5D"/>
    <w:rsid w:val="00E86D6D"/>
    <w:rsid w:val="00E86E29"/>
    <w:rsid w:val="00E87FF2"/>
    <w:rsid w:val="00E91282"/>
    <w:rsid w:val="00E92C3F"/>
    <w:rsid w:val="00E947CA"/>
    <w:rsid w:val="00E94ACA"/>
    <w:rsid w:val="00E94C49"/>
    <w:rsid w:val="00E94F68"/>
    <w:rsid w:val="00E955DF"/>
    <w:rsid w:val="00E95A6C"/>
    <w:rsid w:val="00E9715A"/>
    <w:rsid w:val="00EA0807"/>
    <w:rsid w:val="00EA0B70"/>
    <w:rsid w:val="00EA2C2E"/>
    <w:rsid w:val="00EA3229"/>
    <w:rsid w:val="00EA3D31"/>
    <w:rsid w:val="00EA5230"/>
    <w:rsid w:val="00EA5341"/>
    <w:rsid w:val="00EA5FC2"/>
    <w:rsid w:val="00EA642E"/>
    <w:rsid w:val="00EA728A"/>
    <w:rsid w:val="00EA744B"/>
    <w:rsid w:val="00EB05C3"/>
    <w:rsid w:val="00EB0FC5"/>
    <w:rsid w:val="00EB1CBD"/>
    <w:rsid w:val="00EB3DA6"/>
    <w:rsid w:val="00EB53AE"/>
    <w:rsid w:val="00EC1ED2"/>
    <w:rsid w:val="00EC2C64"/>
    <w:rsid w:val="00EC5144"/>
    <w:rsid w:val="00EC6389"/>
    <w:rsid w:val="00EC721F"/>
    <w:rsid w:val="00EC7DB8"/>
    <w:rsid w:val="00ED000D"/>
    <w:rsid w:val="00ED060F"/>
    <w:rsid w:val="00ED1338"/>
    <w:rsid w:val="00ED1AC6"/>
    <w:rsid w:val="00ED21C4"/>
    <w:rsid w:val="00ED30DA"/>
    <w:rsid w:val="00ED544B"/>
    <w:rsid w:val="00EE1AD5"/>
    <w:rsid w:val="00EE1E53"/>
    <w:rsid w:val="00EE1E54"/>
    <w:rsid w:val="00EE21C7"/>
    <w:rsid w:val="00EE25A7"/>
    <w:rsid w:val="00EE3DAB"/>
    <w:rsid w:val="00EE3DC6"/>
    <w:rsid w:val="00EE4039"/>
    <w:rsid w:val="00EE417D"/>
    <w:rsid w:val="00EE5441"/>
    <w:rsid w:val="00EE58BA"/>
    <w:rsid w:val="00EE5CF3"/>
    <w:rsid w:val="00EE61EC"/>
    <w:rsid w:val="00EE6818"/>
    <w:rsid w:val="00EE6EE6"/>
    <w:rsid w:val="00EF03B2"/>
    <w:rsid w:val="00EF2A8B"/>
    <w:rsid w:val="00EF3996"/>
    <w:rsid w:val="00EF5170"/>
    <w:rsid w:val="00EF5F5E"/>
    <w:rsid w:val="00EF7E04"/>
    <w:rsid w:val="00F0006F"/>
    <w:rsid w:val="00F00461"/>
    <w:rsid w:val="00F00B6F"/>
    <w:rsid w:val="00F012A3"/>
    <w:rsid w:val="00F01E59"/>
    <w:rsid w:val="00F02ECF"/>
    <w:rsid w:val="00F039AA"/>
    <w:rsid w:val="00F05274"/>
    <w:rsid w:val="00F05690"/>
    <w:rsid w:val="00F05F95"/>
    <w:rsid w:val="00F06405"/>
    <w:rsid w:val="00F064B5"/>
    <w:rsid w:val="00F107C5"/>
    <w:rsid w:val="00F107F6"/>
    <w:rsid w:val="00F11A4F"/>
    <w:rsid w:val="00F11D95"/>
    <w:rsid w:val="00F127C6"/>
    <w:rsid w:val="00F128F3"/>
    <w:rsid w:val="00F13B39"/>
    <w:rsid w:val="00F13DA8"/>
    <w:rsid w:val="00F14742"/>
    <w:rsid w:val="00F16296"/>
    <w:rsid w:val="00F17202"/>
    <w:rsid w:val="00F17C5B"/>
    <w:rsid w:val="00F17F9E"/>
    <w:rsid w:val="00F25773"/>
    <w:rsid w:val="00F31878"/>
    <w:rsid w:val="00F32457"/>
    <w:rsid w:val="00F327A9"/>
    <w:rsid w:val="00F331A6"/>
    <w:rsid w:val="00F362A9"/>
    <w:rsid w:val="00F36880"/>
    <w:rsid w:val="00F374E5"/>
    <w:rsid w:val="00F3776A"/>
    <w:rsid w:val="00F40136"/>
    <w:rsid w:val="00F41DF9"/>
    <w:rsid w:val="00F42535"/>
    <w:rsid w:val="00F435CB"/>
    <w:rsid w:val="00F436A0"/>
    <w:rsid w:val="00F43D98"/>
    <w:rsid w:val="00F44C18"/>
    <w:rsid w:val="00F45D40"/>
    <w:rsid w:val="00F46F27"/>
    <w:rsid w:val="00F5009D"/>
    <w:rsid w:val="00F52A7F"/>
    <w:rsid w:val="00F5330A"/>
    <w:rsid w:val="00F534AD"/>
    <w:rsid w:val="00F536E3"/>
    <w:rsid w:val="00F53B1A"/>
    <w:rsid w:val="00F5411F"/>
    <w:rsid w:val="00F54F0A"/>
    <w:rsid w:val="00F55756"/>
    <w:rsid w:val="00F563E2"/>
    <w:rsid w:val="00F564E3"/>
    <w:rsid w:val="00F5679F"/>
    <w:rsid w:val="00F56D09"/>
    <w:rsid w:val="00F57EF3"/>
    <w:rsid w:val="00F60356"/>
    <w:rsid w:val="00F614B5"/>
    <w:rsid w:val="00F632B4"/>
    <w:rsid w:val="00F64117"/>
    <w:rsid w:val="00F646D0"/>
    <w:rsid w:val="00F64F34"/>
    <w:rsid w:val="00F651E7"/>
    <w:rsid w:val="00F65675"/>
    <w:rsid w:val="00F65A18"/>
    <w:rsid w:val="00F66798"/>
    <w:rsid w:val="00F66888"/>
    <w:rsid w:val="00F66B0A"/>
    <w:rsid w:val="00F67797"/>
    <w:rsid w:val="00F67CF7"/>
    <w:rsid w:val="00F70865"/>
    <w:rsid w:val="00F71363"/>
    <w:rsid w:val="00F71436"/>
    <w:rsid w:val="00F716B2"/>
    <w:rsid w:val="00F72848"/>
    <w:rsid w:val="00F7393A"/>
    <w:rsid w:val="00F74E49"/>
    <w:rsid w:val="00F76178"/>
    <w:rsid w:val="00F77DA3"/>
    <w:rsid w:val="00F77F22"/>
    <w:rsid w:val="00F80613"/>
    <w:rsid w:val="00F812B7"/>
    <w:rsid w:val="00F828CF"/>
    <w:rsid w:val="00F83D91"/>
    <w:rsid w:val="00F849E3"/>
    <w:rsid w:val="00F87521"/>
    <w:rsid w:val="00F90B55"/>
    <w:rsid w:val="00F925DE"/>
    <w:rsid w:val="00F92A68"/>
    <w:rsid w:val="00F9333B"/>
    <w:rsid w:val="00F94041"/>
    <w:rsid w:val="00F94FFD"/>
    <w:rsid w:val="00F95A17"/>
    <w:rsid w:val="00F9650A"/>
    <w:rsid w:val="00F97DB7"/>
    <w:rsid w:val="00FA143E"/>
    <w:rsid w:val="00FA2870"/>
    <w:rsid w:val="00FA495D"/>
    <w:rsid w:val="00FA68CB"/>
    <w:rsid w:val="00FA69B7"/>
    <w:rsid w:val="00FA6DDF"/>
    <w:rsid w:val="00FB0596"/>
    <w:rsid w:val="00FB0815"/>
    <w:rsid w:val="00FB0867"/>
    <w:rsid w:val="00FB0945"/>
    <w:rsid w:val="00FB0E57"/>
    <w:rsid w:val="00FB18D8"/>
    <w:rsid w:val="00FB26EA"/>
    <w:rsid w:val="00FB434D"/>
    <w:rsid w:val="00FB4D4E"/>
    <w:rsid w:val="00FB7B1C"/>
    <w:rsid w:val="00FC028E"/>
    <w:rsid w:val="00FC14F9"/>
    <w:rsid w:val="00FC2975"/>
    <w:rsid w:val="00FC307D"/>
    <w:rsid w:val="00FC3643"/>
    <w:rsid w:val="00FC5A08"/>
    <w:rsid w:val="00FC7F90"/>
    <w:rsid w:val="00FD1AA5"/>
    <w:rsid w:val="00FD2F98"/>
    <w:rsid w:val="00FD32C7"/>
    <w:rsid w:val="00FD40CB"/>
    <w:rsid w:val="00FD5248"/>
    <w:rsid w:val="00FD53B9"/>
    <w:rsid w:val="00FD7006"/>
    <w:rsid w:val="00FE15BE"/>
    <w:rsid w:val="00FE4BC7"/>
    <w:rsid w:val="00FE5BF3"/>
    <w:rsid w:val="00FE6A8D"/>
    <w:rsid w:val="00FE6E14"/>
    <w:rsid w:val="00FF0417"/>
    <w:rsid w:val="00FF0F5B"/>
    <w:rsid w:val="00FF26E3"/>
    <w:rsid w:val="00FF29A6"/>
    <w:rsid w:val="00FF3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943D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AF6"/>
    <w:pPr>
      <w:overflowPunct w:val="0"/>
      <w:autoSpaceDE w:val="0"/>
      <w:autoSpaceDN w:val="0"/>
      <w:adjustRightInd w:val="0"/>
      <w:textAlignment w:val="baseline"/>
    </w:pPr>
    <w:rPr>
      <w:sz w:val="22"/>
      <w:szCs w:val="22"/>
    </w:rPr>
  </w:style>
  <w:style w:type="paragraph" w:styleId="Heading1">
    <w:name w:val="heading 1"/>
    <w:basedOn w:val="Normal"/>
    <w:next w:val="Normal"/>
    <w:qFormat/>
    <w:rsid w:val="00A24D37"/>
    <w:pPr>
      <w:keepNext/>
      <w:widowControl w:val="0"/>
      <w:outlineLvl w:val="0"/>
    </w:pPr>
    <w:rPr>
      <w:rFonts w:cs="Arial"/>
      <w:b/>
      <w:bCs/>
      <w:snapToGrid w:val="0"/>
      <w:kern w:val="32"/>
      <w:szCs w:val="32"/>
    </w:rPr>
  </w:style>
  <w:style w:type="paragraph" w:styleId="Heading2">
    <w:name w:val="heading 2"/>
    <w:basedOn w:val="Normal"/>
    <w:next w:val="Normal"/>
    <w:qFormat/>
    <w:pPr>
      <w:keepNext/>
      <w:widowControl w:val="0"/>
      <w:spacing w:before="240" w:after="60"/>
      <w:outlineLvl w:val="1"/>
    </w:pPr>
    <w:rPr>
      <w:rFonts w:cs="Arial"/>
      <w:b/>
      <w:bCs/>
      <w:iCs/>
      <w:snapToGrid w:val="0"/>
      <w:szCs w:val="28"/>
    </w:rPr>
  </w:style>
  <w:style w:type="paragraph" w:styleId="Heading3">
    <w:name w:val="heading 3"/>
    <w:basedOn w:val="Normal"/>
    <w:next w:val="Normal"/>
    <w:qFormat/>
    <w:pPr>
      <w:keepNext/>
      <w:widowControl w:val="0"/>
      <w:outlineLvl w:val="2"/>
    </w:pPr>
    <w:rPr>
      <w:rFonts w:cs="Arial"/>
      <w:b/>
      <w:bCs/>
      <w:snapToGrid w:val="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360"/>
      </w:tabs>
      <w:ind w:firstLine="360"/>
    </w:pPr>
    <w:rPr>
      <w:rFonts w:ascii="Times" w:hAnsi="Times"/>
      <w:snapToGrid w:val="0"/>
    </w:rPr>
  </w:style>
  <w:style w:type="paragraph" w:styleId="Title">
    <w:name w:val="Title"/>
    <w:basedOn w:val="Normal"/>
    <w:qFormat/>
    <w:pPr>
      <w:widowControl w:val="0"/>
      <w:spacing w:before="240" w:after="60"/>
      <w:jc w:val="center"/>
      <w:outlineLvl w:val="0"/>
    </w:pPr>
    <w:rPr>
      <w:rFonts w:cs="Arial"/>
      <w:b/>
      <w:bCs/>
      <w:snapToGrid w:val="0"/>
      <w:kern w:val="28"/>
      <w:sz w:val="28"/>
      <w:szCs w:val="32"/>
    </w:rPr>
  </w:style>
  <w:style w:type="paragraph" w:styleId="ListNumber">
    <w:name w:val="List Number"/>
    <w:basedOn w:val="Normal"/>
    <w:pPr>
      <w:widowControl w:val="0"/>
      <w:numPr>
        <w:numId w:val="3"/>
      </w:numPr>
    </w:pPr>
    <w:rPr>
      <w:snapToGrid w:val="0"/>
    </w:rPr>
  </w:style>
  <w:style w:type="paragraph" w:styleId="Caption">
    <w:name w:val="caption"/>
    <w:basedOn w:val="Normal"/>
    <w:next w:val="Normal"/>
    <w:qFormat/>
    <w:pPr>
      <w:framePr w:hSpace="187" w:vSpace="187" w:wrap="around" w:vAnchor="text" w:hAnchor="text" w:y="1" w:anchorLock="1"/>
      <w:spacing w:before="120" w:after="120"/>
    </w:pPr>
    <w:rPr>
      <w:b/>
      <w:bCs/>
      <w:sz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ListBullet2">
    <w:name w:val="List Bullet 2"/>
    <w:basedOn w:val="Normal"/>
    <w:autoRedefine/>
    <w:pPr>
      <w:widowControl w:val="0"/>
      <w:numPr>
        <w:numId w:val="4"/>
      </w:numPr>
      <w:wordWrap w:val="0"/>
      <w:overflowPunct/>
      <w:adjustRightInd/>
      <w:spacing w:line="280" w:lineRule="exact"/>
      <w:jc w:val="both"/>
      <w:textAlignment w:val="auto"/>
    </w:pPr>
    <w:rPr>
      <w:rFonts w:eastAsia="Batang"/>
      <w:kern w:val="2"/>
      <w:szCs w:val="24"/>
      <w:lang w:eastAsia="ko-KR"/>
    </w:rPr>
  </w:style>
  <w:style w:type="paragraph" w:styleId="BodyText3">
    <w:name w:val="Body Text 3"/>
    <w:basedOn w:val="Normal"/>
    <w:link w:val="BodyText3Char"/>
    <w:pPr>
      <w:wordWrap w:val="0"/>
      <w:overflowPunct/>
      <w:adjustRightInd/>
      <w:textAlignment w:val="auto"/>
    </w:pPr>
    <w:rPr>
      <w:rFonts w:eastAsia="Batang"/>
      <w:kern w:val="2"/>
      <w:szCs w:val="24"/>
      <w:lang w:eastAsia="ko-KR"/>
    </w:rPr>
  </w:style>
  <w:style w:type="paragraph" w:styleId="FootnoteText">
    <w:name w:val="footnote text"/>
    <w:basedOn w:val="Normal"/>
    <w:semiHidden/>
    <w:rsid w:val="00671195"/>
    <w:pPr>
      <w:widowControl w:val="0"/>
      <w:wordWrap w:val="0"/>
      <w:overflowPunct/>
      <w:adjustRightInd/>
      <w:spacing w:line="280" w:lineRule="exact"/>
      <w:jc w:val="both"/>
      <w:textAlignment w:val="auto"/>
    </w:pPr>
    <w:rPr>
      <w:rFonts w:eastAsia="Batang"/>
      <w:kern w:val="2"/>
      <w:sz w:val="20"/>
      <w:lang w:eastAsia="ko-KR"/>
    </w:rPr>
  </w:style>
  <w:style w:type="character" w:styleId="FootnoteReference">
    <w:name w:val="footnote reference"/>
    <w:semiHidden/>
    <w:rPr>
      <w:vertAlign w:val="superscript"/>
    </w:rPr>
  </w:style>
  <w:style w:type="paragraph" w:customStyle="1" w:styleId="abstract">
    <w:name w:val="abstract"/>
    <w:basedOn w:val="BodyText3"/>
    <w:pPr>
      <w:spacing w:line="240" w:lineRule="exact"/>
      <w:ind w:left="720" w:right="720"/>
    </w:pPr>
    <w:rPr>
      <w:sz w:val="20"/>
    </w:rPr>
  </w:style>
  <w:style w:type="paragraph" w:styleId="BodyText2">
    <w:name w:val="Body Text 2"/>
    <w:basedOn w:val="Normal"/>
    <w:autoRedefine/>
    <w:pPr>
      <w:widowControl w:val="0"/>
      <w:wordWrap w:val="0"/>
      <w:overflowPunct/>
      <w:adjustRightInd/>
      <w:spacing w:before="120" w:after="60" w:line="280" w:lineRule="exact"/>
      <w:jc w:val="both"/>
      <w:textAlignment w:val="auto"/>
    </w:pPr>
    <w:rPr>
      <w:rFonts w:eastAsia="Batang"/>
      <w:kern w:val="2"/>
      <w:szCs w:val="24"/>
      <w:lang w:eastAsia="ko-KR"/>
    </w:rPr>
  </w:style>
  <w:style w:type="character" w:styleId="Hyperlink">
    <w:name w:val="Hyperlink"/>
    <w:rPr>
      <w:color w:val="0000FF"/>
      <w:u w:val="single"/>
    </w:rPr>
  </w:style>
  <w:style w:type="paragraph" w:styleId="NormalWeb">
    <w:name w:val="Normal (Web)"/>
    <w:basedOn w:val="Normal"/>
    <w:pPr>
      <w:overflowPunct/>
      <w:autoSpaceDE/>
      <w:autoSpaceDN/>
      <w:adjustRightInd/>
      <w:spacing w:before="100" w:beforeAutospacing="1" w:after="100" w:afterAutospacing="1" w:line="280" w:lineRule="exact"/>
      <w:textAlignment w:val="auto"/>
    </w:pPr>
    <w:rPr>
      <w:rFonts w:ascii="Batang" w:eastAsia="Batang" w:hAnsi="Batang"/>
      <w:color w:val="000000"/>
      <w:szCs w:val="24"/>
      <w:lang w:eastAsia="ko-KR"/>
    </w:rPr>
  </w:style>
  <w:style w:type="paragraph" w:customStyle="1" w:styleId="Default">
    <w:name w:val="Default"/>
    <w:rsid w:val="003C2822"/>
    <w:pPr>
      <w:widowControl w:val="0"/>
      <w:autoSpaceDE w:val="0"/>
      <w:autoSpaceDN w:val="0"/>
      <w:adjustRightInd w:val="0"/>
    </w:pPr>
    <w:rPr>
      <w:color w:val="000000"/>
      <w:sz w:val="24"/>
      <w:szCs w:val="24"/>
    </w:rPr>
  </w:style>
  <w:style w:type="character" w:styleId="FollowedHyperlink">
    <w:name w:val="FollowedHyperlink"/>
    <w:basedOn w:val="DefaultParagraphFont"/>
    <w:semiHidden/>
    <w:rsid w:val="00811277"/>
    <w:rPr>
      <w:color w:val="800080"/>
      <w:u w:val="single"/>
    </w:rPr>
  </w:style>
  <w:style w:type="paragraph" w:styleId="BalloonText">
    <w:name w:val="Balloon Text"/>
    <w:basedOn w:val="Normal"/>
    <w:link w:val="BalloonTextChar"/>
    <w:uiPriority w:val="99"/>
    <w:semiHidden/>
    <w:unhideWhenUsed/>
    <w:rsid w:val="00F435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5CB"/>
    <w:rPr>
      <w:rFonts w:ascii="Lucida Grande" w:hAnsi="Lucida Grande" w:cs="Lucida Grande"/>
      <w:sz w:val="18"/>
      <w:szCs w:val="18"/>
    </w:rPr>
  </w:style>
  <w:style w:type="character" w:styleId="PlaceholderText">
    <w:name w:val="Placeholder Text"/>
    <w:basedOn w:val="DefaultParagraphFont"/>
    <w:uiPriority w:val="67"/>
    <w:rsid w:val="00A03D5F"/>
    <w:rPr>
      <w:color w:val="808080"/>
    </w:rPr>
  </w:style>
  <w:style w:type="table" w:styleId="TableGrid">
    <w:name w:val="Table Grid"/>
    <w:basedOn w:val="TableNormal"/>
    <w:uiPriority w:val="59"/>
    <w:rsid w:val="00B20C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rsid w:val="00010299"/>
    <w:pPr>
      <w:ind w:left="720"/>
      <w:contextualSpacing/>
    </w:pPr>
  </w:style>
  <w:style w:type="paragraph" w:styleId="TOCHeading">
    <w:name w:val="TOC Heading"/>
    <w:basedOn w:val="Heading1"/>
    <w:next w:val="Normal"/>
    <w:uiPriority w:val="39"/>
    <w:unhideWhenUsed/>
    <w:qFormat/>
    <w:rsid w:val="00A027B7"/>
    <w:pPr>
      <w:keepLines/>
      <w:widowControl/>
      <w:overflowPunct/>
      <w:autoSpaceDE/>
      <w:autoSpaceDN/>
      <w:adjustRightInd/>
      <w:spacing w:before="480" w:line="276" w:lineRule="auto"/>
      <w:textAlignment w:val="auto"/>
      <w:outlineLvl w:val="9"/>
    </w:pPr>
    <w:rPr>
      <w:rFonts w:asciiTheme="majorHAnsi" w:eastAsiaTheme="majorEastAsia" w:hAnsiTheme="majorHAnsi" w:cstheme="majorBidi"/>
      <w:snapToGrid/>
      <w:color w:val="365F91" w:themeColor="accent1" w:themeShade="BF"/>
      <w:kern w:val="0"/>
      <w:sz w:val="28"/>
      <w:szCs w:val="28"/>
    </w:rPr>
  </w:style>
  <w:style w:type="paragraph" w:styleId="TOC1">
    <w:name w:val="toc 1"/>
    <w:basedOn w:val="Normal"/>
    <w:next w:val="Normal"/>
    <w:autoRedefine/>
    <w:uiPriority w:val="39"/>
    <w:unhideWhenUsed/>
    <w:rsid w:val="00A027B7"/>
    <w:pPr>
      <w:spacing w:before="120"/>
    </w:pPr>
    <w:rPr>
      <w:rFonts w:asciiTheme="minorHAnsi" w:hAnsiTheme="minorHAnsi"/>
      <w:b/>
      <w:szCs w:val="24"/>
    </w:rPr>
  </w:style>
  <w:style w:type="paragraph" w:styleId="TOC2">
    <w:name w:val="toc 2"/>
    <w:basedOn w:val="Normal"/>
    <w:next w:val="Normal"/>
    <w:autoRedefine/>
    <w:uiPriority w:val="39"/>
    <w:unhideWhenUsed/>
    <w:rsid w:val="00A027B7"/>
    <w:pPr>
      <w:ind w:left="240"/>
    </w:pPr>
    <w:rPr>
      <w:rFonts w:asciiTheme="minorHAnsi" w:hAnsiTheme="minorHAnsi"/>
      <w:b/>
    </w:rPr>
  </w:style>
  <w:style w:type="paragraph" w:styleId="TOC3">
    <w:name w:val="toc 3"/>
    <w:basedOn w:val="Normal"/>
    <w:next w:val="Normal"/>
    <w:autoRedefine/>
    <w:uiPriority w:val="39"/>
    <w:unhideWhenUsed/>
    <w:rsid w:val="00A027B7"/>
    <w:pPr>
      <w:ind w:left="480"/>
    </w:pPr>
    <w:rPr>
      <w:rFonts w:asciiTheme="minorHAnsi" w:hAnsiTheme="minorHAnsi"/>
    </w:rPr>
  </w:style>
  <w:style w:type="paragraph" w:styleId="TOC4">
    <w:name w:val="toc 4"/>
    <w:basedOn w:val="Normal"/>
    <w:next w:val="Normal"/>
    <w:autoRedefine/>
    <w:uiPriority w:val="39"/>
    <w:unhideWhenUsed/>
    <w:rsid w:val="00A027B7"/>
    <w:pPr>
      <w:ind w:left="720"/>
    </w:pPr>
    <w:rPr>
      <w:rFonts w:asciiTheme="minorHAnsi" w:hAnsiTheme="minorHAnsi"/>
      <w:sz w:val="20"/>
    </w:rPr>
  </w:style>
  <w:style w:type="paragraph" w:styleId="TOC5">
    <w:name w:val="toc 5"/>
    <w:basedOn w:val="Normal"/>
    <w:next w:val="Normal"/>
    <w:autoRedefine/>
    <w:uiPriority w:val="39"/>
    <w:unhideWhenUsed/>
    <w:rsid w:val="00A027B7"/>
    <w:pPr>
      <w:ind w:left="960"/>
    </w:pPr>
    <w:rPr>
      <w:rFonts w:asciiTheme="minorHAnsi" w:hAnsiTheme="minorHAnsi"/>
      <w:sz w:val="20"/>
    </w:rPr>
  </w:style>
  <w:style w:type="paragraph" w:styleId="TOC6">
    <w:name w:val="toc 6"/>
    <w:basedOn w:val="Normal"/>
    <w:next w:val="Normal"/>
    <w:autoRedefine/>
    <w:uiPriority w:val="39"/>
    <w:unhideWhenUsed/>
    <w:rsid w:val="00A027B7"/>
    <w:pPr>
      <w:ind w:left="1200"/>
    </w:pPr>
    <w:rPr>
      <w:rFonts w:asciiTheme="minorHAnsi" w:hAnsiTheme="minorHAnsi"/>
      <w:sz w:val="20"/>
    </w:rPr>
  </w:style>
  <w:style w:type="paragraph" w:styleId="TOC7">
    <w:name w:val="toc 7"/>
    <w:basedOn w:val="Normal"/>
    <w:next w:val="Normal"/>
    <w:autoRedefine/>
    <w:uiPriority w:val="39"/>
    <w:unhideWhenUsed/>
    <w:rsid w:val="00A027B7"/>
    <w:pPr>
      <w:ind w:left="1440"/>
    </w:pPr>
    <w:rPr>
      <w:rFonts w:asciiTheme="minorHAnsi" w:hAnsiTheme="minorHAnsi"/>
      <w:sz w:val="20"/>
    </w:rPr>
  </w:style>
  <w:style w:type="paragraph" w:styleId="TOC8">
    <w:name w:val="toc 8"/>
    <w:basedOn w:val="Normal"/>
    <w:next w:val="Normal"/>
    <w:autoRedefine/>
    <w:uiPriority w:val="39"/>
    <w:unhideWhenUsed/>
    <w:rsid w:val="00A027B7"/>
    <w:pPr>
      <w:ind w:left="1680"/>
    </w:pPr>
    <w:rPr>
      <w:rFonts w:asciiTheme="minorHAnsi" w:hAnsiTheme="minorHAnsi"/>
      <w:sz w:val="20"/>
    </w:rPr>
  </w:style>
  <w:style w:type="paragraph" w:styleId="TOC9">
    <w:name w:val="toc 9"/>
    <w:basedOn w:val="Normal"/>
    <w:next w:val="Normal"/>
    <w:autoRedefine/>
    <w:uiPriority w:val="39"/>
    <w:unhideWhenUsed/>
    <w:rsid w:val="00A027B7"/>
    <w:pPr>
      <w:ind w:left="1920"/>
    </w:pPr>
    <w:rPr>
      <w:rFonts w:asciiTheme="minorHAnsi" w:hAnsiTheme="minorHAnsi"/>
      <w:sz w:val="20"/>
    </w:rPr>
  </w:style>
  <w:style w:type="character" w:styleId="CommentReference">
    <w:name w:val="annotation reference"/>
    <w:basedOn w:val="DefaultParagraphFont"/>
    <w:uiPriority w:val="99"/>
    <w:semiHidden/>
    <w:unhideWhenUsed/>
    <w:rsid w:val="00BF4550"/>
    <w:rPr>
      <w:sz w:val="18"/>
      <w:szCs w:val="18"/>
    </w:rPr>
  </w:style>
  <w:style w:type="paragraph" w:styleId="CommentText">
    <w:name w:val="annotation text"/>
    <w:basedOn w:val="Normal"/>
    <w:link w:val="CommentTextChar"/>
    <w:uiPriority w:val="99"/>
    <w:semiHidden/>
    <w:unhideWhenUsed/>
    <w:rsid w:val="00BF4550"/>
    <w:rPr>
      <w:sz w:val="24"/>
      <w:szCs w:val="24"/>
    </w:rPr>
  </w:style>
  <w:style w:type="character" w:customStyle="1" w:styleId="CommentTextChar">
    <w:name w:val="Comment Text Char"/>
    <w:basedOn w:val="DefaultParagraphFont"/>
    <w:link w:val="CommentText"/>
    <w:uiPriority w:val="99"/>
    <w:semiHidden/>
    <w:rsid w:val="00BF4550"/>
    <w:rPr>
      <w:sz w:val="24"/>
      <w:szCs w:val="24"/>
    </w:rPr>
  </w:style>
  <w:style w:type="paragraph" w:styleId="CommentSubject">
    <w:name w:val="annotation subject"/>
    <w:basedOn w:val="CommentText"/>
    <w:next w:val="CommentText"/>
    <w:link w:val="CommentSubjectChar"/>
    <w:uiPriority w:val="99"/>
    <w:semiHidden/>
    <w:unhideWhenUsed/>
    <w:rsid w:val="00BF4550"/>
    <w:rPr>
      <w:b/>
      <w:bCs/>
      <w:sz w:val="20"/>
      <w:szCs w:val="20"/>
    </w:rPr>
  </w:style>
  <w:style w:type="character" w:customStyle="1" w:styleId="CommentSubjectChar">
    <w:name w:val="Comment Subject Char"/>
    <w:basedOn w:val="CommentTextChar"/>
    <w:link w:val="CommentSubject"/>
    <w:uiPriority w:val="99"/>
    <w:semiHidden/>
    <w:rsid w:val="00BF4550"/>
    <w:rPr>
      <w:b/>
      <w:bCs/>
      <w:sz w:val="24"/>
      <w:szCs w:val="24"/>
    </w:rPr>
  </w:style>
  <w:style w:type="character" w:customStyle="1" w:styleId="apple-converted-space">
    <w:name w:val="apple-converted-space"/>
    <w:basedOn w:val="DefaultParagraphFont"/>
    <w:rsid w:val="00C727B4"/>
  </w:style>
  <w:style w:type="character" w:customStyle="1" w:styleId="BodyText3Char">
    <w:name w:val="Body Text 3 Char"/>
    <w:basedOn w:val="DefaultParagraphFont"/>
    <w:link w:val="BodyText3"/>
    <w:rsid w:val="00D6406E"/>
    <w:rPr>
      <w:rFonts w:eastAsia="Batang"/>
      <w:kern w:val="2"/>
      <w:sz w:val="22"/>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510094">
      <w:bodyDiv w:val="1"/>
      <w:marLeft w:val="0"/>
      <w:marRight w:val="0"/>
      <w:marTop w:val="0"/>
      <w:marBottom w:val="0"/>
      <w:divBdr>
        <w:top w:val="none" w:sz="0" w:space="0" w:color="auto"/>
        <w:left w:val="none" w:sz="0" w:space="0" w:color="auto"/>
        <w:bottom w:val="none" w:sz="0" w:space="0" w:color="auto"/>
        <w:right w:val="none" w:sz="0" w:space="0" w:color="auto"/>
      </w:divBdr>
    </w:div>
    <w:div w:id="484860089">
      <w:bodyDiv w:val="1"/>
      <w:marLeft w:val="0"/>
      <w:marRight w:val="0"/>
      <w:marTop w:val="0"/>
      <w:marBottom w:val="0"/>
      <w:divBdr>
        <w:top w:val="none" w:sz="0" w:space="0" w:color="auto"/>
        <w:left w:val="none" w:sz="0" w:space="0" w:color="auto"/>
        <w:bottom w:val="none" w:sz="0" w:space="0" w:color="auto"/>
        <w:right w:val="none" w:sz="0" w:space="0" w:color="auto"/>
      </w:divBdr>
    </w:div>
    <w:div w:id="698434559">
      <w:bodyDiv w:val="1"/>
      <w:marLeft w:val="0"/>
      <w:marRight w:val="0"/>
      <w:marTop w:val="0"/>
      <w:marBottom w:val="0"/>
      <w:divBdr>
        <w:top w:val="none" w:sz="0" w:space="0" w:color="auto"/>
        <w:left w:val="none" w:sz="0" w:space="0" w:color="auto"/>
        <w:bottom w:val="none" w:sz="0" w:space="0" w:color="auto"/>
        <w:right w:val="none" w:sz="0" w:space="0" w:color="auto"/>
      </w:divBdr>
    </w:div>
    <w:div w:id="1107191302">
      <w:bodyDiv w:val="1"/>
      <w:marLeft w:val="0"/>
      <w:marRight w:val="0"/>
      <w:marTop w:val="0"/>
      <w:marBottom w:val="0"/>
      <w:divBdr>
        <w:top w:val="none" w:sz="0" w:space="0" w:color="auto"/>
        <w:left w:val="none" w:sz="0" w:space="0" w:color="auto"/>
        <w:bottom w:val="none" w:sz="0" w:space="0" w:color="auto"/>
        <w:right w:val="none" w:sz="0" w:space="0" w:color="auto"/>
      </w:divBdr>
    </w:div>
    <w:div w:id="1725761471">
      <w:bodyDiv w:val="1"/>
      <w:marLeft w:val="0"/>
      <w:marRight w:val="0"/>
      <w:marTop w:val="0"/>
      <w:marBottom w:val="0"/>
      <w:divBdr>
        <w:top w:val="none" w:sz="0" w:space="0" w:color="auto"/>
        <w:left w:val="none" w:sz="0" w:space="0" w:color="auto"/>
        <w:bottom w:val="none" w:sz="0" w:space="0" w:color="auto"/>
        <w:right w:val="none" w:sz="0" w:space="0" w:color="auto"/>
      </w:divBdr>
    </w:div>
    <w:div w:id="19576336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mailto:cad39@psu.edu" TargetMode="External"/><Relationship Id="rId20" Type="http://schemas.openxmlformats.org/officeDocument/2006/relationships/image" Target="file://localhost/Users/chrisdances/Github/Nureth-16/images/Implicit-Diagram.jpg" TargetMode="External"/><Relationship Id="rId21" Type="http://schemas.openxmlformats.org/officeDocument/2006/relationships/chart" Target="charts/chart1.xml"/><Relationship Id="rId22" Type="http://schemas.openxmlformats.org/officeDocument/2006/relationships/image" Target="media/image6.jpg"/><Relationship Id="rId23" Type="http://schemas.openxmlformats.org/officeDocument/2006/relationships/image" Target="media/image7.jpg"/><Relationship Id="rId24" Type="http://schemas.openxmlformats.org/officeDocument/2006/relationships/image" Target="media/image8.jpg"/><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vamouss@sandia.gov" TargetMode="External"/><Relationship Id="rId11" Type="http://schemas.openxmlformats.org/officeDocument/2006/relationships/hyperlink" Target="mailto:mna109@psu.edu" TargetMode="External"/><Relationship Id="rId12" Type="http://schemas.openxmlformats.org/officeDocument/2006/relationships/image" Target="media/image1.jpg"/><Relationship Id="rId13" Type="http://schemas.openxmlformats.org/officeDocument/2006/relationships/image" Target="file://localhost/Users/chrisdances/Github/Nureth-16/images/CTF-Cells.jpg"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file://localhost/Users/chrisdances/Github/Nureth-16/images/fluid-solid-meshing.png" TargetMode="External"/><Relationship Id="rId17" Type="http://schemas.openxmlformats.org/officeDocument/2006/relationships/image" Target="media/image4.jpg"/><Relationship Id="rId18" Type="http://schemas.openxmlformats.org/officeDocument/2006/relationships/image" Target="file://localhost/Users/chrisdances/Github/Nureth-16/images/Explicit-Diagram.jpg" TargetMode="External"/><Relationship Id="rId19" Type="http://schemas.openxmlformats.org/officeDocument/2006/relationships/image" Target="media/image5.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chrisdances:Github:Nureth-16:NURETH:Analytical_Sol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manualLayout>
          <c:layoutTarget val="inner"/>
          <c:xMode val="edge"/>
          <c:yMode val="edge"/>
          <c:x val="0.126238559503782"/>
          <c:y val="0.0792859920287742"/>
          <c:w val="0.787922185075139"/>
          <c:h val="0.747180421891708"/>
        </c:manualLayout>
      </c:layout>
      <c:scatterChart>
        <c:scatterStyle val="lineMarker"/>
        <c:varyColors val="0"/>
        <c:ser>
          <c:idx val="0"/>
          <c:order val="0"/>
          <c:tx>
            <c:strRef>
              <c:f>'SS Rod Radial Profile_10'!$B$31</c:f>
              <c:strCache>
                <c:ptCount val="1"/>
                <c:pt idx="0">
                  <c:v>Analytical</c:v>
                </c:pt>
              </c:strCache>
            </c:strRef>
          </c:tx>
          <c:spPr>
            <a:ln w="28800">
              <a:solidFill>
                <a:srgbClr val="000000"/>
              </a:solidFill>
              <a:round/>
            </a:ln>
          </c:spPr>
          <c:marker>
            <c:spPr>
              <a:noFill/>
              <a:ln>
                <a:noFill/>
              </a:ln>
            </c:spPr>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Profile_10'!$C$31:$O$31</c:f>
              <c:numCache>
                <c:formatCode>0.000</c:formatCode>
                <c:ptCount val="13"/>
                <c:pt idx="0">
                  <c:v>92.05696231459466</c:v>
                </c:pt>
                <c:pt idx="1">
                  <c:v>91.72899535256381</c:v>
                </c:pt>
                <c:pt idx="2">
                  <c:v>90.4171275044404</c:v>
                </c:pt>
                <c:pt idx="3">
                  <c:v>87.79339180819362</c:v>
                </c:pt>
                <c:pt idx="4">
                  <c:v>83.85778826382342</c:v>
                </c:pt>
                <c:pt idx="5">
                  <c:v>78.6103168713298</c:v>
                </c:pt>
                <c:pt idx="6">
                  <c:v>72.05097763071284</c:v>
                </c:pt>
                <c:pt idx="7">
                  <c:v>64.17977054197243</c:v>
                </c:pt>
                <c:pt idx="8">
                  <c:v>54.9966956051087</c:v>
                </c:pt>
                <c:pt idx="9">
                  <c:v>44.5017528201217</c:v>
                </c:pt>
                <c:pt idx="10">
                  <c:v>32.85931410467533</c:v>
                </c:pt>
                <c:pt idx="11">
                  <c:v>5.487609701389308</c:v>
                </c:pt>
                <c:pt idx="12">
                  <c:v>0.0</c:v>
                </c:pt>
              </c:numCache>
            </c:numRef>
          </c:yVal>
          <c:smooth val="0"/>
        </c:ser>
        <c:ser>
          <c:idx val="1"/>
          <c:order val="1"/>
          <c:tx>
            <c:strRef>
              <c:f>'SS Rod Radial Profile_10'!$B$32</c:f>
              <c:strCache>
                <c:ptCount val="1"/>
                <c:pt idx="0">
                  <c:v>Semi-implicit Trans</c:v>
                </c:pt>
              </c:strCache>
            </c:strRef>
          </c:tx>
          <c:spPr>
            <a:ln w="28800">
              <a:noFill/>
            </a:ln>
          </c:spPr>
          <c:marker>
            <c:symbol val="square"/>
            <c:size val="7"/>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Profile_10'!$C$32:$O$32</c:f>
              <c:numCache>
                <c:formatCode>0.000</c:formatCode>
                <c:ptCount val="13"/>
                <c:pt idx="0">
                  <c:v>90.47441314814818</c:v>
                </c:pt>
                <c:pt idx="1">
                  <c:v>90.09021888888893</c:v>
                </c:pt>
                <c:pt idx="2">
                  <c:v>88.93763611111113</c:v>
                </c:pt>
                <c:pt idx="3">
                  <c:v>86.58710500000003</c:v>
                </c:pt>
                <c:pt idx="4">
                  <c:v>82.89471888888892</c:v>
                </c:pt>
                <c:pt idx="5">
                  <c:v>77.86133388888888</c:v>
                </c:pt>
                <c:pt idx="6">
                  <c:v>71.4936927777778</c:v>
                </c:pt>
                <c:pt idx="7">
                  <c:v>63.79695722222222</c:v>
                </c:pt>
                <c:pt idx="8">
                  <c:v>54.77468722222221</c:v>
                </c:pt>
                <c:pt idx="9">
                  <c:v>44.42931444444444</c:v>
                </c:pt>
                <c:pt idx="10">
                  <c:v>32.78692555555558</c:v>
                </c:pt>
                <c:pt idx="11">
                  <c:v>5.56855333333336</c:v>
                </c:pt>
                <c:pt idx="12">
                  <c:v>0.0</c:v>
                </c:pt>
              </c:numCache>
            </c:numRef>
          </c:yVal>
          <c:smooth val="1"/>
        </c:ser>
        <c:ser>
          <c:idx val="2"/>
          <c:order val="2"/>
          <c:tx>
            <c:strRef>
              <c:f>'SS Rod Radial Profile_10'!$B$33</c:f>
              <c:strCache>
                <c:ptCount val="1"/>
                <c:pt idx="0">
                  <c:v>Implicit SS</c:v>
                </c:pt>
              </c:strCache>
            </c:strRef>
          </c:tx>
          <c:spPr>
            <a:ln w="28800">
              <a:noFill/>
            </a:ln>
          </c:spPr>
          <c:marker>
            <c:symbol val="triangle"/>
            <c:size val="7"/>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Profile_10'!$C$33:$O$33</c:f>
              <c:numCache>
                <c:formatCode>0.000</c:formatCode>
                <c:ptCount val="13"/>
                <c:pt idx="0">
                  <c:v>90.63588870370376</c:v>
                </c:pt>
                <c:pt idx="1">
                  <c:v>90.25082277777781</c:v>
                </c:pt>
                <c:pt idx="2">
                  <c:v>89.09562500000005</c:v>
                </c:pt>
                <c:pt idx="3">
                  <c:v>86.73982277777781</c:v>
                </c:pt>
                <c:pt idx="4">
                  <c:v>83.0393244444445</c:v>
                </c:pt>
                <c:pt idx="5">
                  <c:v>77.99520277777781</c:v>
                </c:pt>
                <c:pt idx="6">
                  <c:v>71.61450000000002</c:v>
                </c:pt>
                <c:pt idx="7">
                  <c:v>63.90273000000004</c:v>
                </c:pt>
                <c:pt idx="8">
                  <c:v>54.86385277777781</c:v>
                </c:pt>
                <c:pt idx="9">
                  <c:v>44.50073222222222</c:v>
                </c:pt>
                <c:pt idx="10">
                  <c:v>32.83993555555558</c:v>
                </c:pt>
                <c:pt idx="11">
                  <c:v>5.577742777777783</c:v>
                </c:pt>
                <c:pt idx="12">
                  <c:v>0.0</c:v>
                </c:pt>
              </c:numCache>
            </c:numRef>
          </c:yVal>
          <c:smooth val="1"/>
        </c:ser>
        <c:ser>
          <c:idx val="3"/>
          <c:order val="3"/>
          <c:tx>
            <c:strRef>
              <c:f>'SS Rod Radial Profile_10'!$B$34</c:f>
              <c:strCache>
                <c:ptCount val="1"/>
                <c:pt idx="0">
                  <c:v>Implicit Trans</c:v>
                </c:pt>
              </c:strCache>
            </c:strRef>
          </c:tx>
          <c:spPr>
            <a:ln w="28800">
              <a:noFill/>
            </a:ln>
            <a:effectLst/>
          </c:spPr>
          <c:marker>
            <c:symbol val="x"/>
            <c:size val="7"/>
            <c:spPr>
              <a:effectLst/>
            </c:spPr>
          </c:marker>
          <c:xVal>
            <c:numRef>
              <c:f>'SS Rod Radial Profile_10'!$C$30:$O$30</c:f>
              <c:numCache>
                <c:formatCode>0.000</c:formatCode>
                <c:ptCount val="13"/>
                <c:pt idx="0">
                  <c:v>0.0</c:v>
                </c:pt>
                <c:pt idx="1">
                  <c:v>0.0304875671375521</c:v>
                </c:pt>
                <c:pt idx="2">
                  <c:v>0.068172272588155</c:v>
                </c:pt>
                <c:pt idx="3">
                  <c:v>0.109924486578595</c:v>
                </c:pt>
                <c:pt idx="4">
                  <c:v>0.15243783568776</c:v>
                </c:pt>
                <c:pt idx="5">
                  <c:v>0.195215680078821</c:v>
                </c:pt>
                <c:pt idx="6">
                  <c:v>0.238115511355248</c:v>
                </c:pt>
                <c:pt idx="7">
                  <c:v>0.281081480619363</c:v>
                </c:pt>
                <c:pt idx="8">
                  <c:v>0.324087284147715</c:v>
                </c:pt>
                <c:pt idx="9">
                  <c:v>0.367118923164112</c:v>
                </c:pt>
                <c:pt idx="10">
                  <c:v>0.409601343832022</c:v>
                </c:pt>
                <c:pt idx="11">
                  <c:v>0.418001371391077</c:v>
                </c:pt>
                <c:pt idx="12">
                  <c:v>0.475001558398949</c:v>
                </c:pt>
              </c:numCache>
            </c:numRef>
          </c:xVal>
          <c:yVal>
            <c:numRef>
              <c:f>'SS Rod Radial Profile_10'!$C$34:$O$34</c:f>
              <c:numCache>
                <c:formatCode>0.000</c:formatCode>
                <c:ptCount val="13"/>
                <c:pt idx="0">
                  <c:v>90.44576814814813</c:v>
                </c:pt>
                <c:pt idx="1">
                  <c:v>90.06172833333336</c:v>
                </c:pt>
                <c:pt idx="2">
                  <c:v>88.90960888888894</c:v>
                </c:pt>
                <c:pt idx="3">
                  <c:v>86.56001333333335</c:v>
                </c:pt>
                <c:pt idx="4">
                  <c:v>82.86906666666673</c:v>
                </c:pt>
                <c:pt idx="5">
                  <c:v>77.83758611111112</c:v>
                </c:pt>
                <c:pt idx="6">
                  <c:v>71.47226222222224</c:v>
                </c:pt>
                <c:pt idx="7">
                  <c:v>63.7781938888889</c:v>
                </c:pt>
                <c:pt idx="8">
                  <c:v>54.75887</c:v>
                </c:pt>
                <c:pt idx="9">
                  <c:v>44.41664555555558</c:v>
                </c:pt>
                <c:pt idx="10">
                  <c:v>32.77752222222224</c:v>
                </c:pt>
                <c:pt idx="11">
                  <c:v>5.56692333333337</c:v>
                </c:pt>
                <c:pt idx="12">
                  <c:v>0.0</c:v>
                </c:pt>
              </c:numCache>
            </c:numRef>
          </c:yVal>
          <c:smooth val="1"/>
        </c:ser>
        <c:dLbls>
          <c:showLegendKey val="0"/>
          <c:showVal val="0"/>
          <c:showCatName val="0"/>
          <c:showSerName val="0"/>
          <c:showPercent val="0"/>
          <c:showBubbleSize val="0"/>
        </c:dLbls>
        <c:axId val="2097184440"/>
        <c:axId val="2057773640"/>
      </c:scatterChart>
      <c:valAx>
        <c:axId val="2097184440"/>
        <c:scaling>
          <c:orientation val="minMax"/>
        </c:scaling>
        <c:delete val="0"/>
        <c:axPos val="b"/>
        <c:title>
          <c:tx>
            <c:rich>
              <a:bodyPr/>
              <a:lstStyle/>
              <a:p>
                <a:pPr>
                  <a:defRPr/>
                </a:pPr>
                <a:r>
                  <a:rPr lang="en-US" sz="900">
                    <a:latin typeface="Arial"/>
                  </a:rPr>
                  <a:t>Radius [cm]</a:t>
                </a:r>
              </a:p>
            </c:rich>
          </c:tx>
          <c:layout/>
          <c:overlay val="1"/>
        </c:title>
        <c:numFmt formatCode="General" sourceLinked="0"/>
        <c:majorTickMark val="out"/>
        <c:minorTickMark val="none"/>
        <c:tickLblPos val="nextTo"/>
        <c:spPr>
          <a:ln>
            <a:solidFill>
              <a:srgbClr val="B3B3B3"/>
            </a:solidFill>
          </a:ln>
        </c:spPr>
        <c:crossAx val="2057773640"/>
        <c:crossesAt val="0.0"/>
        <c:crossBetween val="midCat"/>
      </c:valAx>
      <c:valAx>
        <c:axId val="2057773640"/>
        <c:scaling>
          <c:orientation val="minMax"/>
        </c:scaling>
        <c:delete val="0"/>
        <c:axPos val="l"/>
        <c:majorGridlines>
          <c:spPr>
            <a:ln>
              <a:solidFill>
                <a:srgbClr val="B3B3B3"/>
              </a:solidFill>
            </a:ln>
          </c:spPr>
        </c:majorGridlines>
        <c:title>
          <c:tx>
            <c:rich>
              <a:bodyPr/>
              <a:lstStyle/>
              <a:p>
                <a:pPr>
                  <a:defRPr/>
                </a:pPr>
                <a:r>
                  <a:rPr lang="en-US" sz="900">
                    <a:latin typeface="Arial"/>
                  </a:rPr>
                  <a:t>Temperature [C]</a:t>
                </a:r>
              </a:p>
            </c:rich>
          </c:tx>
          <c:layout/>
          <c:overlay val="1"/>
        </c:title>
        <c:numFmt formatCode="General" sourceLinked="0"/>
        <c:majorTickMark val="out"/>
        <c:minorTickMark val="none"/>
        <c:tickLblPos val="nextTo"/>
        <c:spPr>
          <a:ln>
            <a:solidFill>
              <a:srgbClr val="B3B3B3"/>
            </a:solidFill>
          </a:ln>
        </c:spPr>
        <c:crossAx val="2097184440"/>
        <c:crossesAt val="0.0"/>
        <c:crossBetween val="midCat"/>
      </c:valAx>
      <c:spPr>
        <a:noFill/>
        <a:ln>
          <a:solidFill>
            <a:srgbClr val="B3B3B3"/>
          </a:solidFill>
        </a:ln>
      </c:spPr>
    </c:plotArea>
    <c:legend>
      <c:legendPos val="r"/>
      <c:layout>
        <c:manualLayout>
          <c:xMode val="edge"/>
          <c:yMode val="edge"/>
          <c:x val="0.125801494679912"/>
          <c:y val="0.522402546903859"/>
          <c:w val="0.370895503294952"/>
          <c:h val="0.292822078647588"/>
        </c:manualLayout>
      </c:layout>
      <c:overlay val="0"/>
      <c:spPr>
        <a:ln>
          <a:noFill/>
        </a:ln>
      </c:spPr>
    </c:legend>
    <c:plotVisOnly val="1"/>
    <c:dispBlanksAs val="zero"/>
    <c:showDLblsOverMax val="1"/>
  </c:chart>
  <c:spPr>
    <a:solidFill>
      <a:srgbClr val="FFFFFF"/>
    </a:solidFill>
    <a:ln>
      <a:noFill/>
    </a:ln>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6C25D-317A-8245-9118-E90795CD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1565</TotalTime>
  <Pages>12</Pages>
  <Words>4106</Words>
  <Characters>23410</Characters>
  <Application>Microsoft Macintosh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NURETH12 Paper Template</vt:lpstr>
    </vt:vector>
  </TitlesOfParts>
  <Company>THD</Company>
  <LinksUpToDate>false</LinksUpToDate>
  <CharactersWithSpaces>27462</CharactersWithSpaces>
  <SharedDoc>false</SharedDoc>
  <HLinks>
    <vt:vector size="6" baseType="variant">
      <vt:variant>
        <vt:i4>2359338</vt:i4>
      </vt:variant>
      <vt:variant>
        <vt:i4>6298</vt:i4>
      </vt:variant>
      <vt:variant>
        <vt:i4>1026</vt:i4>
      </vt:variant>
      <vt:variant>
        <vt:i4>1</vt:i4>
      </vt:variant>
      <vt:variant>
        <vt:lpwstr>flow_regimes-48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NURETH12 Paper Template</dc:title>
  <dc:subject/>
  <dc:creator>INL</dc:creator>
  <cp:keywords/>
  <cp:lastModifiedBy>Chris Dances</cp:lastModifiedBy>
  <cp:revision>1599</cp:revision>
  <cp:lastPrinted>2015-03-10T21:25:00Z</cp:lastPrinted>
  <dcterms:created xsi:type="dcterms:W3CDTF">2015-03-09T12:11:00Z</dcterms:created>
  <dcterms:modified xsi:type="dcterms:W3CDTF">2015-03-24T02:55:00Z</dcterms:modified>
</cp:coreProperties>
</file>